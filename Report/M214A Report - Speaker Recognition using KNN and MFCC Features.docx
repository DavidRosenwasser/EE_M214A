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3906B" w14:textId="31E4371F" w:rsidR="00EB376E" w:rsidRPr="004350AD" w:rsidRDefault="007B7348" w:rsidP="004350AD">
      <w:pPr>
        <w:pStyle w:val="Title"/>
      </w:pPr>
      <w:r>
        <w:t xml:space="preserve">Speaker Recognition using </w:t>
      </w:r>
      <w:r w:rsidR="005D402D">
        <w:t>K-Nearest Neighbors</w:t>
      </w:r>
      <w:r>
        <w:t xml:space="preserve"> and MFCC Features</w:t>
      </w:r>
    </w:p>
    <w:p w14:paraId="61280DB2" w14:textId="03A71FE8" w:rsidR="007C60BA" w:rsidRPr="0033735D" w:rsidRDefault="007B7348" w:rsidP="007C60BA">
      <w:pPr>
        <w:pStyle w:val="Author"/>
        <w:rPr>
          <w:vertAlign w:val="superscript"/>
        </w:rPr>
      </w:pPr>
      <w:r>
        <w:t>Hamza Zamani</w:t>
      </w:r>
      <w:r w:rsidR="007C60BA" w:rsidRPr="002C46BB">
        <w:rPr>
          <w:i w:val="0"/>
          <w:szCs w:val="24"/>
          <w:vertAlign w:val="superscript"/>
        </w:rPr>
        <w:t>1</w:t>
      </w:r>
      <w:r w:rsidR="007C60BA" w:rsidRPr="00995BF8">
        <w:t>,</w:t>
      </w:r>
      <w:r>
        <w:t xml:space="preserve"> Taishi Kato</w:t>
      </w:r>
      <w:r>
        <w:rPr>
          <w:vertAlign w:val="superscript"/>
        </w:rPr>
        <w:t>1</w:t>
      </w:r>
      <w:r>
        <w:t>, David Rosenwasser</w:t>
      </w:r>
      <w:r>
        <w:rPr>
          <w:vertAlign w:val="superscript"/>
        </w:rPr>
        <w:t>1</w:t>
      </w:r>
    </w:p>
    <w:p w14:paraId="58A241AD" w14:textId="678B7D63" w:rsidR="00382739" w:rsidRDefault="007C60BA" w:rsidP="007C60BA">
      <w:pPr>
        <w:pStyle w:val="Affiliation"/>
      </w:pPr>
      <w:r w:rsidRPr="0033735D">
        <w:rPr>
          <w:szCs w:val="24"/>
          <w:vertAlign w:val="superscript"/>
        </w:rPr>
        <w:t>1</w:t>
      </w:r>
      <w:r w:rsidR="007B7348">
        <w:t>University of California, Los Angeles</w:t>
      </w:r>
    </w:p>
    <w:p w14:paraId="1A53A4FE" w14:textId="324780E0" w:rsidR="00EB376E" w:rsidRPr="005D4B87" w:rsidRDefault="007B7348" w:rsidP="00EB376E">
      <w:pPr>
        <w:pStyle w:val="email"/>
        <w:rPr>
          <w:rFonts w:ascii="Simplified Arabic Fixed" w:hAnsi="Simplified Arabic Fixed" w:cs="Simplified Arabic Fixed"/>
          <w:sz w:val="20"/>
        </w:rPr>
      </w:pPr>
      <w:r>
        <w:rPr>
          <w:rFonts w:ascii="Simplified Arabic Fixed" w:hAnsi="Simplified Arabic Fixed" w:cs="Simplified Arabic Fixed"/>
          <w:sz w:val="20"/>
        </w:rPr>
        <w:t>hwzamani@g.ucla</w:t>
      </w:r>
      <w:r w:rsidR="00EB376E" w:rsidRPr="005D4B87">
        <w:rPr>
          <w:rFonts w:ascii="Simplified Arabic Fixed" w:hAnsi="Simplified Arabic Fixed" w:cs="Simplified Arabic Fixed"/>
          <w:sz w:val="20"/>
        </w:rPr>
        <w:t xml:space="preserve">.edu, </w:t>
      </w:r>
      <w:r w:rsidRPr="007B7348">
        <w:rPr>
          <w:rFonts w:ascii="Simplified Arabic Fixed" w:hAnsi="Simplified Arabic Fixed" w:cs="Simplified Arabic Fixed"/>
          <w:sz w:val="20"/>
        </w:rPr>
        <w:t>taishikato10@g.ucla.edu</w:t>
      </w:r>
      <w:r>
        <w:rPr>
          <w:rFonts w:ascii="Simplified Arabic Fixed" w:hAnsi="Simplified Arabic Fixed" w:cs="Simplified Arabic Fixed"/>
          <w:sz w:val="20"/>
        </w:rPr>
        <w:t>, dbrosenwasser@gmail.com</w:t>
      </w:r>
    </w:p>
    <w:p w14:paraId="15ED5701" w14:textId="77777777" w:rsidR="00EB376E" w:rsidRPr="0033735D" w:rsidRDefault="00EB376E" w:rsidP="00EB376E">
      <w:pPr>
        <w:pStyle w:val="BodyText"/>
      </w:pPr>
    </w:p>
    <w:p w14:paraId="4D2F73B7" w14:textId="77777777"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14:paraId="30770FB8" w14:textId="77777777" w:rsidR="00EB376E" w:rsidRPr="0033735D" w:rsidRDefault="00EB376E" w:rsidP="00EB376E">
      <w:pPr>
        <w:pStyle w:val="AbstractHeading"/>
      </w:pPr>
      <w:r w:rsidRPr="0033735D">
        <w:t>Abstract</w:t>
      </w:r>
    </w:p>
    <w:p w14:paraId="15DFDEED" w14:textId="6C4DBAC4" w:rsidR="00E91B82" w:rsidRPr="00E91B82" w:rsidRDefault="00A84B53" w:rsidP="00E91B82">
      <w:pPr>
        <w:pStyle w:val="BodyTextNext"/>
      </w:pPr>
      <w:r>
        <w:t xml:space="preserve">This paper </w:t>
      </w:r>
      <w:r w:rsidR="00BF361D">
        <w:t>provides an introduction to the challenges of speaker recognition and offers an approach to form a text-independent speaker verification model. Described herein is an approach implementing</w:t>
      </w:r>
      <w:r>
        <w:t xml:space="preserve"> mel-frequency cepstral coefficients (MFCC) as the</w:t>
      </w:r>
      <w:r w:rsidR="00D45297">
        <w:t xml:space="preserve"> main element of the</w:t>
      </w:r>
      <w:r>
        <w:t xml:space="preserve"> feature vector to a </w:t>
      </w:r>
      <w:r w:rsidR="00BF361D">
        <w:t xml:space="preserve">K-Nearest Neighbors (KNN) algorithm </w:t>
      </w:r>
      <w:r>
        <w:t>in order to develop a</w:t>
      </w:r>
      <w:r w:rsidR="002B1DED">
        <w:t xml:space="preserve"> speaker </w:t>
      </w:r>
      <w:r w:rsidR="00F93251">
        <w:t>recognition</w:t>
      </w:r>
      <w:r w:rsidR="002B1DED">
        <w:t xml:space="preserve"> </w:t>
      </w:r>
      <w:r w:rsidR="00F93251">
        <w:t>model</w:t>
      </w:r>
      <w:r w:rsidR="002B1DED">
        <w:t xml:space="preserve">. </w:t>
      </w:r>
      <w:r w:rsidR="00F93251">
        <w:t>Two</w:t>
      </w:r>
      <w:r w:rsidR="00441376">
        <w:t xml:space="preserve"> sets of training data were </w:t>
      </w:r>
      <w:r w:rsidR="00F93251">
        <w:t>trained against three different</w:t>
      </w:r>
      <w:r w:rsidR="00441376">
        <w:t xml:space="preserve"> cases. </w:t>
      </w:r>
      <w:r w:rsidR="00F93251">
        <w:t xml:space="preserve">The first set of training data </w:t>
      </w:r>
      <w:r w:rsidR="00BF361D">
        <w:t xml:space="preserve">set </w:t>
      </w:r>
      <w:r w:rsidR="00F93251">
        <w:t>consisted of various speakers reading the same sentence (</w:t>
      </w:r>
      <w:r w:rsidR="00BF361D">
        <w:t>text-dependent</w:t>
      </w:r>
      <w:r w:rsidR="00F93251">
        <w:t>) while the second set consisted of participants speaking in casual speech (</w:t>
      </w:r>
      <w:r w:rsidR="00BF361D">
        <w:t>text-independent</w:t>
      </w:r>
      <w:r w:rsidR="00F93251">
        <w:t xml:space="preserve">). </w:t>
      </w:r>
      <w:r w:rsidR="00D44E99">
        <w:t>By obtaining a high identifi</w:t>
      </w:r>
      <w:r w:rsidR="00245103">
        <w:t>cation rate</w:t>
      </w:r>
      <w:r w:rsidR="00F93251">
        <w:t xml:space="preserve"> in all cases</w:t>
      </w:r>
      <w:r w:rsidR="00245103">
        <w:t xml:space="preserve">, the model would provide evidence </w:t>
      </w:r>
      <w:r w:rsidR="00D44E99">
        <w:t>to be</w:t>
      </w:r>
      <w:r w:rsidR="00245103">
        <w:t>ing</w:t>
      </w:r>
      <w:r w:rsidR="00D44E99">
        <w:t xml:space="preserve"> </w:t>
      </w:r>
      <w:r w:rsidR="00F93251">
        <w:t xml:space="preserve">a </w:t>
      </w:r>
      <w:r w:rsidR="00D44E99">
        <w:t xml:space="preserve">considerably robust </w:t>
      </w:r>
      <w:r w:rsidR="00F93251">
        <w:t xml:space="preserve">speaker recognition system. </w:t>
      </w:r>
    </w:p>
    <w:p w14:paraId="4877FA58" w14:textId="68F3A448" w:rsidR="00EB376E" w:rsidRPr="0033735D" w:rsidRDefault="00EB376E" w:rsidP="00F82A60">
      <w:pPr>
        <w:pStyle w:val="Index"/>
      </w:pPr>
      <w:r w:rsidRPr="0033735D">
        <w:rPr>
          <w:b/>
        </w:rPr>
        <w:t>Index Terms</w:t>
      </w:r>
      <w:r w:rsidRPr="0033735D">
        <w:t xml:space="preserve">: </w:t>
      </w:r>
      <w:r w:rsidR="0077737A">
        <w:t>speech re</w:t>
      </w:r>
      <w:r w:rsidR="000F3F25">
        <w:t xml:space="preserve">cognition, </w:t>
      </w:r>
      <w:r w:rsidR="007B7348">
        <w:t>mel-frequency cepstral</w:t>
      </w:r>
      <w:r w:rsidR="004F79CF">
        <w:t xml:space="preserve"> coefficients, neural networks, knn, </w:t>
      </w:r>
      <w:r w:rsidR="007B7348">
        <w:t>feature extraction</w:t>
      </w:r>
    </w:p>
    <w:p w14:paraId="3DCBF06A" w14:textId="77777777" w:rsidR="00EB376E" w:rsidRDefault="00EB376E" w:rsidP="00EB376E">
      <w:pPr>
        <w:pStyle w:val="Heading1"/>
        <w:ind w:left="29" w:hanging="29"/>
      </w:pPr>
      <w:r w:rsidRPr="0033735D">
        <w:t>Introduction</w:t>
      </w:r>
    </w:p>
    <w:p w14:paraId="09802D4A" w14:textId="7367465F" w:rsidR="0039666F" w:rsidRDefault="0039666F" w:rsidP="0039666F">
      <w:r>
        <w:t>This section provides an overview of the speaker recognition go</w:t>
      </w:r>
      <w:r w:rsidR="00FE263A">
        <w:t xml:space="preserve">als and </w:t>
      </w:r>
      <w:r>
        <w:t>challenges</w:t>
      </w:r>
      <w:r w:rsidR="00FE263A">
        <w:t xml:space="preserve"> while presenting</w:t>
      </w:r>
      <w:r>
        <w:t xml:space="preserve"> the theory behind the methods implemented in this project. </w:t>
      </w:r>
      <w:r w:rsidR="00B71CAE">
        <w:t xml:space="preserve">The speaker recognition model will be given two speech segments and must determine if the samples are spoken by the same speaker or not. The feature vectors of the two samples will be extracted identically and the machine learning implementation will predict if they are the same speaker based on the model formed from the training data. </w:t>
      </w:r>
    </w:p>
    <w:p w14:paraId="128EA123" w14:textId="5EBDBDA5" w:rsidR="00B71CAE" w:rsidRPr="0039666F" w:rsidRDefault="00B71CAE" w:rsidP="00B71CAE">
      <w:pPr>
        <w:spacing w:before="60"/>
        <w:ind w:firstLine="360"/>
      </w:pPr>
      <w:r>
        <w:t>The ability to determine if a voice pattern is identical to another is useful for various purposes includi</w:t>
      </w:r>
      <w:r w:rsidR="00B8683F">
        <w:t>ng authentication and surveillance</w:t>
      </w:r>
      <w:r w:rsidR="005C337D">
        <w:t>. Identification based on voice pattern</w:t>
      </w:r>
      <w:r w:rsidR="00B11E6A">
        <w:t>s</w:t>
      </w:r>
      <w:r w:rsidR="005C337D">
        <w:t xml:space="preserve"> can be used for password protection</w:t>
      </w:r>
      <w:r w:rsidR="00B11E6A">
        <w:t xml:space="preserve"> or creating vocal signature. Vocal signatures</w:t>
      </w:r>
      <w:r w:rsidR="005C337D">
        <w:t xml:space="preserve"> can be used to lock or unlocked access to areas of interest. </w:t>
      </w:r>
      <w:r w:rsidR="00B11E6A">
        <w:t>Alternatively, a</w:t>
      </w:r>
      <w:r w:rsidR="005C337D">
        <w:t xml:space="preserve"> known voice pattern can be filtered through a large amount of speech data to target a unique person of interest for various purposes, like recovering missing persons or targeting military foes [</w:t>
      </w:r>
      <w:r w:rsidR="00FE263A">
        <w:t>1].</w:t>
      </w:r>
      <w:r w:rsidR="005C337D">
        <w:t xml:space="preserve"> </w:t>
      </w:r>
    </w:p>
    <w:p w14:paraId="026229BF" w14:textId="0AE83684" w:rsidR="0039666F" w:rsidRDefault="0039666F" w:rsidP="0039666F">
      <w:pPr>
        <w:pStyle w:val="Heading2"/>
      </w:pPr>
      <w:r>
        <w:t>Speaker Recognition Challenges</w:t>
      </w:r>
    </w:p>
    <w:p w14:paraId="5BB17268" w14:textId="096CF092" w:rsidR="0061221B" w:rsidRDefault="00B8683F" w:rsidP="00B8683F">
      <w:pPr>
        <w:pStyle w:val="BodyText"/>
      </w:pPr>
      <w:r>
        <w:t xml:space="preserve">Speech recognition is an extremely popular field of speech processing and </w:t>
      </w:r>
      <w:r w:rsidR="00107760">
        <w:t xml:space="preserve">has vast amounts of research and data that can be provided for analysis when compared to speaker recognition, though many of the same principles and methods still apply. </w:t>
      </w:r>
      <w:r w:rsidR="00FE263A">
        <w:t>A difficult challenge presented by the constraints of this project involves the fact that</w:t>
      </w:r>
      <w:r w:rsidR="00107760">
        <w:t xml:space="preserve"> the model must fit both text-dependent and text-independent cases. The text-dependent set consists of various female speakers reading the exact same sentence </w:t>
      </w:r>
      <w:r w:rsidR="00392AF5">
        <w:t xml:space="preserve">(read) </w:t>
      </w:r>
      <w:r w:rsidR="00107760">
        <w:t xml:space="preserve">while the text-independent set involves those same speakers participating in unique casual speech (phone). </w:t>
      </w:r>
    </w:p>
    <w:p w14:paraId="3F2A7A44" w14:textId="17610DBB" w:rsidR="00B8683F" w:rsidRDefault="00392AF5" w:rsidP="0061221B">
      <w:pPr>
        <w:pStyle w:val="BodyTextNext"/>
      </w:pPr>
      <w:r>
        <w:t>The</w:t>
      </w:r>
      <w:r w:rsidR="00107760">
        <w:t xml:space="preserve"> </w:t>
      </w:r>
      <w:r w:rsidR="0061221B">
        <w:t>data</w:t>
      </w:r>
      <w:r>
        <w:t>set presented</w:t>
      </w:r>
      <w:r w:rsidR="0061221B">
        <w:t xml:space="preserve"> is not a closed set</w:t>
      </w:r>
      <w:r>
        <w:t>,</w:t>
      </w:r>
      <w:r w:rsidR="0061221B">
        <w:t xml:space="preserve"> meaning that some speakers in the testing phase may not have been part of the </w:t>
      </w:r>
      <w:r w:rsidR="0061221B">
        <w:t>training phase</w:t>
      </w:r>
      <w:r>
        <w:t>. This</w:t>
      </w:r>
      <w:r w:rsidR="0061221B">
        <w:t xml:space="preserve"> may dilute the classification accuracy</w:t>
      </w:r>
      <w:r>
        <w:t xml:space="preserve"> and contribute to a lower Equal Error Rate (EER)</w:t>
      </w:r>
      <w:r w:rsidR="0061221B">
        <w:t xml:space="preserve">. All of the data samples are within three to five seconds in length, which provides a limited amount of data that can be used for the model to make a determination. </w:t>
      </w:r>
      <w:r w:rsidR="00107760">
        <w:t>As detailed later in this paper with the Neural Network implementation, it is difficult to provide a model that is robust and accurate in both cases</w:t>
      </w:r>
      <w:r w:rsidR="0061221B">
        <w:t xml:space="preserve"> without a closed data set</w:t>
      </w:r>
      <w:r w:rsidR="00107760">
        <w:t xml:space="preserve">. </w:t>
      </w:r>
      <w:r>
        <w:t xml:space="preserve">Further, </w:t>
      </w:r>
      <w:r w:rsidR="005D402D">
        <w:t>Neural Networks require a large amount of data to produce accurate results and the constraints of this project compared only one speaker against another. This constraint</w:t>
      </w:r>
      <w:r w:rsidR="00A97CDC">
        <w:t>,</w:t>
      </w:r>
      <w:r w:rsidR="005D402D">
        <w:t xml:space="preserve"> in addition to other factors discussed later in the paper</w:t>
      </w:r>
      <w:r w:rsidR="00A97CDC">
        <w:t>,</w:t>
      </w:r>
      <w:r w:rsidR="005D402D">
        <w:t xml:space="preserve"> contributed to the KNN outperforming the Neural Network classification.</w:t>
      </w:r>
    </w:p>
    <w:p w14:paraId="0AEAFD17" w14:textId="4187CC63" w:rsidR="0039666F" w:rsidDel="008039A8" w:rsidRDefault="00B05FFF" w:rsidP="0039666F">
      <w:pPr>
        <w:pStyle w:val="Heading2"/>
        <w:rPr>
          <w:del w:id="0" w:author="Rosenwasser, David B [US] (MS)" w:date="2019-03-13T17:51:00Z"/>
        </w:rPr>
      </w:pPr>
      <w:del w:id="1" w:author="Rosenwasser, David B [US] (MS)" w:date="2019-03-13T17:51:00Z">
        <w:r w:rsidDel="008039A8">
          <w:delText>Mel-Frequency Cepstral Coefficients (MFCCs)</w:delText>
        </w:r>
      </w:del>
    </w:p>
    <w:p w14:paraId="015F6C07" w14:textId="6EEBB3EE" w:rsidR="00F35D82" w:rsidDel="008039A8" w:rsidRDefault="00885F85" w:rsidP="00392EA1">
      <w:pPr>
        <w:pStyle w:val="BodyText"/>
        <w:rPr>
          <w:del w:id="2" w:author="Rosenwasser, David B [US] (MS)" w:date="2019-03-13T17:51:00Z"/>
        </w:rPr>
      </w:pPr>
      <w:del w:id="3" w:author="Rosenwasser, David B [US] (MS)" w:date="2019-03-13T17:51:00Z">
        <w:r w:rsidDel="008039A8">
          <w:delText xml:space="preserve">The </w:delText>
        </w:r>
        <w:r w:rsidR="00F35D82" w:rsidDel="008039A8">
          <w:delText>linear time invariant (LTI)</w:delText>
        </w:r>
        <w:r w:rsidDel="008039A8">
          <w:delText xml:space="preserve"> model </w:delText>
        </w:r>
        <w:r w:rsidR="00F35D82" w:rsidDel="008039A8">
          <w:delText>of</w:delText>
        </w:r>
        <w:r w:rsidDel="008039A8">
          <w:delText xml:space="preserve"> speech </w:delText>
        </w:r>
        <w:r w:rsidR="00F35D82" w:rsidDel="008039A8">
          <w:delText xml:space="preserve">production </w:delText>
        </w:r>
        <w:r w:rsidDel="008039A8">
          <w:delText xml:space="preserve">is presented </w:delText>
        </w:r>
        <w:r w:rsidR="00240D82" w:rsidDel="008039A8">
          <w:delText xml:space="preserve">below in Figure 1. </w:delText>
        </w:r>
      </w:del>
    </w:p>
    <w:p w14:paraId="588DF7C6" w14:textId="6362B748" w:rsidR="00F35D82" w:rsidRPr="00F35D82" w:rsidDel="008039A8" w:rsidRDefault="00F35D82" w:rsidP="00F35D82">
      <w:pPr>
        <w:pStyle w:val="BodyTextNext"/>
        <w:rPr>
          <w:del w:id="4" w:author="Rosenwasser, David B [US] (MS)" w:date="2019-03-13T17:51:00Z"/>
        </w:rPr>
      </w:pPr>
    </w:p>
    <w:p w14:paraId="12A1AF99" w14:textId="69F952E4" w:rsidR="00F35D82" w:rsidDel="008039A8" w:rsidRDefault="00F35D82" w:rsidP="00392EA1">
      <w:pPr>
        <w:pStyle w:val="BodyText"/>
        <w:rPr>
          <w:del w:id="5" w:author="Rosenwasser, David B [US] (MS)" w:date="2019-03-13T17:51:00Z"/>
        </w:rPr>
      </w:pPr>
      <w:del w:id="6" w:author="Rosenwasser, David B [US] (MS)" w:date="2019-03-13T17:51:00Z">
        <w:r w:rsidDel="008039A8">
          <w:rPr>
            <w:noProof/>
          </w:rPr>
          <mc:AlternateContent>
            <mc:Choice Requires="wpg">
              <w:drawing>
                <wp:inline distT="0" distB="0" distL="0" distR="0" wp14:anchorId="357C5BAA" wp14:editId="7ED550E9">
                  <wp:extent cx="2849880" cy="367665"/>
                  <wp:effectExtent l="0" t="0" r="7620" b="13335"/>
                  <wp:docPr id="323" name="Group 323"/>
                  <wp:cNvGraphicFramePr/>
                  <a:graphic xmlns:a="http://schemas.openxmlformats.org/drawingml/2006/main">
                    <a:graphicData uri="http://schemas.microsoft.com/office/word/2010/wordprocessingGroup">
                      <wpg:wgp>
                        <wpg:cNvGrpSpPr/>
                        <wpg:grpSpPr>
                          <a:xfrm>
                            <a:off x="0" y="0"/>
                            <a:ext cx="2849880" cy="367665"/>
                            <a:chOff x="0" y="0"/>
                            <a:chExt cx="2850070" cy="368135"/>
                          </a:xfrm>
                        </wpg:grpSpPr>
                        <wps:wsp>
                          <wps:cNvPr id="324" name="Text Box 324"/>
                          <wps:cNvSpPr txBox="1"/>
                          <wps:spPr>
                            <a:xfrm>
                              <a:off x="0" y="71252"/>
                              <a:ext cx="575953" cy="207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3E118" w14:textId="77777777" w:rsidR="00A57E88" w:rsidRPr="00B27589" w:rsidRDefault="00A57E88" w:rsidP="00F35D82">
                                <w:pPr>
                                  <w:rPr>
                                    <w:sz w:val="16"/>
                                  </w:rPr>
                                </w:pPr>
                                <w:r w:rsidRPr="00B27589">
                                  <w:rPr>
                                    <w:sz w:val="16"/>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Text Box 325"/>
                          <wps:cNvSpPr txBox="1"/>
                          <wps:spPr>
                            <a:xfrm>
                              <a:off x="575953"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8F4C08" w14:textId="77777777" w:rsidR="00A57E88" w:rsidRPr="00B27589" w:rsidRDefault="00A57E88" w:rsidP="00F35D82">
                                <w:pPr>
                                  <w:jc w:val="center"/>
                                  <w:rPr>
                                    <w:sz w:val="16"/>
                                  </w:rPr>
                                </w:pPr>
                                <w:r w:rsidRPr="00B27589">
                                  <w:rPr>
                                    <w:sz w:val="16"/>
                                  </w:rPr>
                                  <w:t>Transfer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Text Box 326"/>
                          <wps:cNvSpPr txBox="1"/>
                          <wps:spPr>
                            <a:xfrm>
                              <a:off x="1430977"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64A17A" w14:textId="77777777" w:rsidR="00A57E88" w:rsidRPr="00B27589" w:rsidRDefault="00A57E88" w:rsidP="00F35D82">
                                <w:pPr>
                                  <w:jc w:val="center"/>
                                  <w:rPr>
                                    <w:sz w:val="16"/>
                                  </w:rPr>
                                </w:pPr>
                                <w:r>
                                  <w:rPr>
                                    <w:sz w:val="16"/>
                                  </w:rPr>
                                  <w:t>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Text Box 327"/>
                          <wps:cNvSpPr txBox="1"/>
                          <wps:spPr>
                            <a:xfrm>
                              <a:off x="2274125" y="71252"/>
                              <a:ext cx="57594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3A59B" w14:textId="77777777" w:rsidR="00A57E88" w:rsidRPr="00B27589" w:rsidRDefault="00A57E88" w:rsidP="00F35D82">
                                <w:pPr>
                                  <w:rPr>
                                    <w:sz w:val="16"/>
                                  </w:rPr>
                                </w:pPr>
                                <w:r>
                                  <w:rPr>
                                    <w:sz w:val="16"/>
                                  </w:rPr>
                                  <w:t>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Straight Arrow Connector 328"/>
                          <wps:cNvCnPr/>
                          <wps:spPr>
                            <a:xfrm>
                              <a:off x="415637" y="184067"/>
                              <a:ext cx="160308"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0" name="Straight Arrow Connector 330"/>
                          <wps:cNvCnPr/>
                          <wps:spPr>
                            <a:xfrm>
                              <a:off x="1229096" y="190005"/>
                              <a:ext cx="20188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1" name="Straight Arrow Connector 331"/>
                          <wps:cNvCnPr/>
                          <wps:spPr>
                            <a:xfrm>
                              <a:off x="2084120" y="190005"/>
                              <a:ext cx="243444"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57C5BAA" id="Group 323" o:spid="_x0000_s1026" style="width:224.4pt;height:28.95pt;mso-position-horizontal-relative:char;mso-position-vertical-relative:line" coordsize="28500,3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">
                  <v:shapetype id="_x0000_t202" coordsize="21600,21600" o:spt="202" path="m,l,21600r21600,l21600,xe">
                    <v:stroke joinstyle="miter"/>
                    <v:path gradientshapeok="t" o:connecttype="rect"/>
                  </v:shapetype>
                  <v:shape id="Text Box 324" o:spid="_x0000_s1027" type="#_x0000_t202" style="position:absolute;top:712;width:5759;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LfM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M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6C3zHAAAA3AAAAA8AAAAAAAAAAAAAAAAAmAIAAGRy&#10;cy9kb3ducmV2LnhtbFBLBQYAAAAABAAEAPUAAACMAwAAAAA=&#10;" fillcolor="white [3201]" stroked="f" strokeweight=".5pt">
                    <v:textbox>
                      <w:txbxContent>
                        <w:p w14:paraId="6473E118" w14:textId="77777777" w:rsidR="00A57E88" w:rsidRPr="00B27589" w:rsidRDefault="00A57E88" w:rsidP="00F35D82">
                          <w:pPr>
                            <w:rPr>
                              <w:sz w:val="16"/>
                            </w:rPr>
                          </w:pPr>
                          <w:r w:rsidRPr="00B27589">
                            <w:rPr>
                              <w:sz w:val="16"/>
                            </w:rPr>
                            <w:t>Source</w:t>
                          </w:r>
                        </w:p>
                      </w:txbxContent>
                    </v:textbox>
                  </v:shape>
                  <v:shape id="Text Box 325" o:spid="_x0000_s1028" type="#_x0000_t202" style="position:absolute;left:575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eSMMA&#10;AADcAAAADwAAAGRycy9kb3ducmV2LnhtbESPQUsDMRSE74L/ITzBm83aY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eSMMAAADcAAAADwAAAAAAAAAAAAAAAACYAgAAZHJzL2Rv&#10;d25yZXYueG1sUEsFBgAAAAAEAAQA9QAAAIgDAAAAAA==&#10;" fillcolor="white [3201]" strokeweight=".5pt">
                    <v:textbox>
                      <w:txbxContent>
                        <w:p w14:paraId="4C8F4C08" w14:textId="77777777" w:rsidR="00A57E88" w:rsidRPr="00B27589" w:rsidRDefault="00A57E88" w:rsidP="00F35D82">
                          <w:pPr>
                            <w:jc w:val="center"/>
                            <w:rPr>
                              <w:sz w:val="16"/>
                            </w:rPr>
                          </w:pPr>
                          <w:r w:rsidRPr="00B27589">
                            <w:rPr>
                              <w:sz w:val="16"/>
                            </w:rPr>
                            <w:t>Transfer Function</w:t>
                          </w:r>
                        </w:p>
                      </w:txbxContent>
                    </v:textbox>
                  </v:shape>
                  <v:shape id="Text Box 326" o:spid="_x0000_s1029" type="#_x0000_t202" style="position:absolute;left:1430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AP8MA&#10;AADcAAAADwAAAGRycy9kb3ducmV2LnhtbESPQWsCMRSE74X+h/AKvdVsLch2NYottgieqsXzY/NM&#10;gpuXJUnX7b9vBKHHYWa+YRar0XdioJhcYAXPkwoEcRu0Y6Pg+/DxVINIGVljF5gU/FKC1fL+boGN&#10;Dhf+omGfjSgQTg0qsDn3jZSpteQxTUJPXLxTiB5zkdFIHfFS4L6T06qaSY+Oy4LFnt4ttef9j1ew&#10;eTOvpq0x2k2tnRvG42lnPpV6fBjXcxCZxvwfvrW3WsHLdAb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OAP8MAAADcAAAADwAAAAAAAAAAAAAAAACYAgAAZHJzL2Rv&#10;d25yZXYueG1sUEsFBgAAAAAEAAQA9QAAAIgDAAAAAA==&#10;" fillcolor="white [3201]" strokeweight=".5pt">
                    <v:textbox>
                      <w:txbxContent>
                        <w:p w14:paraId="3064A17A" w14:textId="77777777" w:rsidR="00A57E88" w:rsidRPr="00B27589" w:rsidRDefault="00A57E88" w:rsidP="00F35D82">
                          <w:pPr>
                            <w:jc w:val="center"/>
                            <w:rPr>
                              <w:sz w:val="16"/>
                            </w:rPr>
                          </w:pPr>
                          <w:r>
                            <w:rPr>
                              <w:sz w:val="16"/>
                            </w:rPr>
                            <w:t>Radiation</w:t>
                          </w:r>
                        </w:p>
                      </w:txbxContent>
                    </v:textbox>
                  </v:shape>
                  <v:shape id="Text Box 327" o:spid="_x0000_s1030" type="#_x0000_t202" style="position:absolute;left:22741;top:712;width:575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VC8YA&#10;AADcAAAADwAAAGRycy9kb3ducmV2LnhtbESPQWvCQBSE70L/w/KEXkQ3NVgldZUithZvNdrS2yP7&#10;TEKzb0N2m8R/3xUEj8PMfMMs172pREuNKy0reJpEIIgzq0vOFRzTt/EChPPIGivLpOBCDtarh8ES&#10;E207/qT24HMRIOwSVFB4XydSuqwgg25ia+LgnW1j0AfZ5FI32AW4qeQ0ip6lwZLDQoE1bQrKfg9/&#10;RsHPKP/eu/791MWzuN7u2nT+pVOlHof96wsIT72/h2/tD60gns7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iVC8YAAADcAAAADwAAAAAAAAAAAAAAAACYAgAAZHJz&#10;L2Rvd25yZXYueG1sUEsFBgAAAAAEAAQA9QAAAIsDAAAAAA==&#10;" fillcolor="white [3201]" stroked="f" strokeweight=".5pt">
                    <v:textbox>
                      <w:txbxContent>
                        <w:p w14:paraId="1F93A59B" w14:textId="77777777" w:rsidR="00A57E88" w:rsidRPr="00B27589" w:rsidRDefault="00A57E88" w:rsidP="00F35D82">
                          <w:pPr>
                            <w:rPr>
                              <w:sz w:val="16"/>
                            </w:rPr>
                          </w:pPr>
                          <w:r>
                            <w:rPr>
                              <w:sz w:val="16"/>
                            </w:rPr>
                            <w:t>Sound</w:t>
                          </w:r>
                        </w:p>
                      </w:txbxContent>
                    </v:textbox>
                  </v:shape>
                  <v:shapetype id="_x0000_t32" coordsize="21600,21600" o:spt="32" o:oned="t" path="m,l21600,21600e" filled="f">
                    <v:path arrowok="t" fillok="f" o:connecttype="none"/>
                    <o:lock v:ext="edit" shapetype="t"/>
                  </v:shapetype>
                  <v:shape id="Straight Arrow Connector 328" o:spid="_x0000_s1031" type="#_x0000_t32" style="position:absolute;left:4156;top:1840;width:16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kovr0AAADcAAAADwAAAGRycy9kb3ducmV2LnhtbERPy4rCMBTdC/5DuIKbQVMfiFSjiDDQ&#10;WY76AZfm2hSbm5Kkj/l7sxhweTjv43m0jejJh9qxgtUyA0FcOl1zpeBx/17sQYSIrLFxTAr+KMD5&#10;NJ0cMddu4F/qb7ESKYRDjgpMjG0uZSgNWQxL1xIn7um8xZigr6T2OKRw28h1lu2kxZpTg8GWrobK&#10;162zClzP5mf7ZeNLduX9gl1xHXyh1Hw2Xg4gIo3xI/53F1rBZp3WpjPpCMjT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yJKL69AAAA3AAAAA8AAAAAAAAAAAAAAAAAoQIA&#10;AGRycy9kb3ducmV2LnhtbFBLBQYAAAAABAAEAPkAAACLAwAAAAA=&#10;" strokecolor="black [3040]">
                    <v:stroke endarrow="block"/>
                  </v:shape>
                  <v:shape id="Straight Arrow Connector 330" o:spid="_x0000_s1032" type="#_x0000_t32" style="position:absolute;left:12290;top:1900;width:20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ayZb4AAADcAAAADwAAAGRycy9kb3ducmV2LnhtbERPy4rCMBTdD8w/hCu4Gabp6CBSjSKC&#10;UJejfsCludMUm5uSpA//3iwEl4fz3u4n24qBfGgcK/jJchDEldMN1wpu19P3GkSIyBpbx6TgQQH2&#10;u8+PLRbajfxHwyXWIoVwKFCBibErpAyVIYshcx1x4v6dtxgT9LXUHscUblu5yPOVtNhwajDY0dFQ&#10;db/0VoEb2Jx/v2y8y766HrAvj6MvlZrPpsMGRKQpvsUvd6kVLJdpfjqTjoDcP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JrJlvgAAANwAAAAPAAAAAAAAAAAAAAAAAKEC&#10;AABkcnMvZG93bnJldi54bWxQSwUGAAAAAAQABAD5AAAAjAMAAAAA&#10;" strokecolor="black [3040]">
                    <v:stroke endarrow="block"/>
                  </v:shape>
                  <v:shape id="Straight Arrow Connector 331" o:spid="_x0000_s1033" type="#_x0000_t32" style="position:absolute;left:20841;top:1900;width:24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sEAAADcAAAADwAAAGRycy9kb3ducmV2LnhtbESP3YrCMBSE7xd8h3AWvFnWVF1EukYR&#10;QaiXqz7AoTnbFJuTkqQ/vr0RBC+HmfmG2exG24iefKgdK5jPMhDEpdM1Vwqul+P3GkSIyBobx6Tg&#10;TgF228nHBnPtBv6j/hwrkSAcclRgYmxzKUNpyGKYuZY4ef/OW4xJ+kpqj0OC20YusmwlLdacFgy2&#10;dDBU3s6dVeB6NqefLxtvsisve+yKw+ALpaaf4/4XRKQxvsOvdqEVLJdz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ahf+wQAAANwAAAAPAAAAAAAAAAAAAAAA&#10;AKECAABkcnMvZG93bnJldi54bWxQSwUGAAAAAAQABAD5AAAAjwMAAAAA&#10;" strokecolor="black [3040]">
                    <v:stroke endarrow="block"/>
                  </v:shape>
                  <w10:anchorlock/>
                </v:group>
              </w:pict>
            </mc:Fallback>
          </mc:AlternateContent>
        </w:r>
      </w:del>
    </w:p>
    <w:p w14:paraId="6B268079" w14:textId="78A5BEFE" w:rsidR="00F35D82" w:rsidDel="008039A8" w:rsidRDefault="00F35D82" w:rsidP="00F35D82">
      <w:pPr>
        <w:pStyle w:val="BodyTextNext"/>
        <w:ind w:firstLine="0"/>
        <w:jc w:val="center"/>
        <w:rPr>
          <w:del w:id="7" w:author="Rosenwasser, David B [US] (MS)" w:date="2019-03-13T17:51:00Z"/>
          <w:i/>
        </w:rPr>
      </w:pPr>
      <w:del w:id="8" w:author="Rosenwasser, David B [US] (MS)" w:date="2019-03-13T17:51:00Z">
        <w:r w:rsidDel="008039A8">
          <w:delText xml:space="preserve">Figure 1: </w:delText>
        </w:r>
        <w:r w:rsidRPr="00F35D82" w:rsidDel="008039A8">
          <w:rPr>
            <w:i/>
          </w:rPr>
          <w:delText>LTI Model of Speech Production</w:delText>
        </w:r>
      </w:del>
    </w:p>
    <w:p w14:paraId="22A18B36" w14:textId="099D10EF" w:rsidR="00F35D82" w:rsidRPr="00F35D82" w:rsidDel="008039A8" w:rsidRDefault="00F35D82" w:rsidP="00F35D82">
      <w:pPr>
        <w:pStyle w:val="BodyTextNext"/>
        <w:ind w:firstLine="0"/>
        <w:jc w:val="center"/>
        <w:rPr>
          <w:del w:id="9" w:author="Rosenwasser, David B [US] (MS)" w:date="2019-03-13T17:51:00Z"/>
          <w:i/>
        </w:rPr>
      </w:pPr>
    </w:p>
    <w:p w14:paraId="354E0C38" w14:textId="2A6BECBF" w:rsidR="00885F85" w:rsidDel="008039A8" w:rsidRDefault="00F35D82" w:rsidP="00392EA1">
      <w:pPr>
        <w:pStyle w:val="BodyText"/>
        <w:rPr>
          <w:del w:id="10" w:author="Rosenwasser, David B [US] (MS)" w:date="2019-03-13T17:51:00Z"/>
        </w:rPr>
      </w:pPr>
      <w:del w:id="11" w:author="Rosenwasser, David B [US] (MS)" w:date="2019-03-13T17:51:00Z">
        <w:r w:rsidDel="008039A8">
          <w:delText>The cepstral domain is extraordinarily valuable for speech and speaker recognition due to its ability to separate the source, transfer function, and radiation effects of the speech signal being produced.</w:delText>
        </w:r>
        <w:r w:rsidR="00A97CDC" w:rsidDel="008039A8">
          <w:delText xml:space="preserve"> The transfer function contains a representation of the vocal tract information that is unique to the speaker and can thus be used for speaker identification purposes [</w:delText>
        </w:r>
        <w:r w:rsidR="004F20A9" w:rsidDel="008039A8">
          <w:delText>2</w:delText>
        </w:r>
        <w:r w:rsidR="00A97CDC" w:rsidDel="008039A8">
          <w:delText>] [</w:delText>
        </w:r>
        <w:r w:rsidR="004F20A9" w:rsidDel="008039A8">
          <w:delText>3</w:delText>
        </w:r>
        <w:r w:rsidR="00A97CDC" w:rsidDel="008039A8">
          <w:delText xml:space="preserve">]. </w:delText>
        </w:r>
        <w:r w:rsidDel="008039A8">
          <w:delText>T</w:delText>
        </w:r>
        <w:r w:rsidR="00240D82" w:rsidDel="008039A8">
          <w:delText xml:space="preserve">his paper </w:delText>
        </w:r>
        <w:r w:rsidR="00A97CDC" w:rsidDel="008039A8">
          <w:delText>uses</w:delText>
        </w:r>
        <w:r w:rsidR="00240D82" w:rsidDel="008039A8">
          <w:delText xml:space="preserve"> Mel-frequency cepstral coefficients (MFCCs) to obtain a representation of the</w:delText>
        </w:r>
        <w:r w:rsidDel="008039A8">
          <w:delText xml:space="preserve"> transfer function of the speech signal under analysis</w:delText>
        </w:r>
        <w:r w:rsidR="00A97CDC" w:rsidDel="008039A8">
          <w:delText xml:space="preserve"> and will use MFCCs as the main feature for classification</w:delText>
        </w:r>
        <w:r w:rsidR="00240D82" w:rsidDel="008039A8">
          <w:delText xml:space="preserve">. </w:delText>
        </w:r>
      </w:del>
    </w:p>
    <w:p w14:paraId="11C7247D" w14:textId="08C863A0" w:rsidR="007D4FA2" w:rsidDel="008039A8" w:rsidRDefault="0009500C" w:rsidP="007D4FA2">
      <w:pPr>
        <w:pStyle w:val="BodyText"/>
        <w:ind w:firstLine="360"/>
        <w:rPr>
          <w:del w:id="12" w:author="Rosenwasser, David B [US] (MS)" w:date="2019-03-13T17:51:00Z"/>
        </w:rPr>
      </w:pPr>
      <w:del w:id="13" w:author="Rosenwasser, David B [US] (MS)" w:date="2019-03-13T17:51:00Z">
        <w:r w:rsidDel="008039A8">
          <w:delText>Use of MFCCs has</w:delText>
        </w:r>
        <w:r w:rsidR="007D4FA2" w:rsidDel="008039A8">
          <w:delText xml:space="preserve"> become firmly established as an excellent feature vector for speech and speaker recognition problems. </w:delText>
        </w:r>
        <w:r w:rsidR="00B11E6A" w:rsidDel="008039A8">
          <w:delText xml:space="preserve">The MFCC </w:delText>
        </w:r>
        <w:r w:rsidR="00240D82" w:rsidDel="008039A8">
          <w:delText xml:space="preserve">approach </w:delText>
        </w:r>
        <w:r w:rsidR="00B11E6A" w:rsidDel="008039A8">
          <w:delText>is a frequency analysis based on a filter bank with approximately critical band spacing</w:delText>
        </w:r>
        <w:r w:rsidR="007D4FA2" w:rsidDel="008039A8">
          <w:delText xml:space="preserve"> of the filters and bandwidths</w:delText>
        </w:r>
        <w:r w:rsidDel="008039A8">
          <w:delText>.</w:delText>
        </w:r>
        <w:r w:rsidR="007D4FA2" w:rsidDel="008039A8">
          <w:delText xml:space="preserve"> </w:delText>
        </w:r>
        <w:r w:rsidR="00240D82" w:rsidDel="008039A8">
          <w:delText xml:space="preserve">The </w:delText>
        </w:r>
        <w:r w:rsidR="001F4298" w:rsidDel="008039A8">
          <w:delText>MFCC is modeled after the human auditory system which contains proportionally large and narrow filters at the lower end of the frequency scale than the higher end</w:delText>
        </w:r>
        <w:r w:rsidDel="008039A8">
          <w:delText xml:space="preserve"> [4].</w:delText>
        </w:r>
        <w:r w:rsidR="001F4298" w:rsidDel="008039A8">
          <w:delText xml:space="preserve"> </w:delText>
        </w:r>
        <w:r w:rsidR="007D4FA2" w:rsidDel="008039A8">
          <w:delText xml:space="preserve">Because of this, the unit of the MFCC is the mel, which is a warped frequency representation of MFCC with the conversion shown below in equation (1). </w:delText>
        </w:r>
      </w:del>
    </w:p>
    <w:p w14:paraId="3E0E54DC" w14:textId="0AA2AA60" w:rsidR="007D4FA2" w:rsidRPr="007D4FA2" w:rsidDel="008039A8" w:rsidRDefault="007D4FA2" w:rsidP="007D4FA2">
      <w:pPr>
        <w:pStyle w:val="BodyTextNext"/>
        <w:rPr>
          <w:del w:id="14" w:author="Rosenwasser, David B [US] (MS)" w:date="2019-03-13T17:51:00Z"/>
        </w:rPr>
      </w:pPr>
    </w:p>
    <w:p w14:paraId="0102FB31" w14:textId="1F18BEDE" w:rsidR="007D4FA2" w:rsidDel="008039A8" w:rsidRDefault="007D4FA2" w:rsidP="007D4FA2">
      <w:pPr>
        <w:pStyle w:val="BodyTextNext"/>
        <w:rPr>
          <w:del w:id="15" w:author="Rosenwasser, David B [US] (MS)" w:date="2019-03-13T17:51:00Z"/>
          <w:sz w:val="20"/>
        </w:rPr>
      </w:pPr>
      <w:del w:id="16" w:author="Rosenwasser, David B [US] (MS)" w:date="2019-03-13T17:51:00Z">
        <w:r w:rsidDel="008039A8">
          <w:rPr>
            <w:sz w:val="20"/>
          </w:rPr>
          <w:delText xml:space="preserve">            </w:delText>
        </w:r>
        <m:oMath>
          <m:r>
            <w:rPr>
              <w:rFonts w:ascii="Cambria Math" w:hAnsi="Cambria Math"/>
              <w:sz w:val="20"/>
            </w:rPr>
            <m:t>m=</m:t>
          </m:r>
          <m:func>
            <m:funcPr>
              <m:ctrlPr>
                <w:rPr>
                  <w:rFonts w:ascii="Cambria Math" w:hAnsi="Cambria Math"/>
                  <w:sz w:val="20"/>
                </w:rPr>
              </m:ctrlPr>
            </m:funcPr>
            <m:fName>
              <m:r>
                <m:rPr>
                  <m:sty m:val="p"/>
                </m:rPr>
                <w:rPr>
                  <w:rFonts w:ascii="Cambria Math" w:hAnsi="Cambria Math"/>
                  <w:sz w:val="20"/>
                </w:rPr>
                <m:t>ln</m:t>
              </m:r>
            </m:fName>
            <m:e>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f</m:t>
                      </m:r>
                    </m:num>
                    <m:den>
                      <m:r>
                        <w:rPr>
                          <w:rFonts w:ascii="Cambria Math" w:hAnsi="Cambria Math"/>
                          <w:sz w:val="20"/>
                        </w:rPr>
                        <m:t>700</m:t>
                      </m:r>
                    </m:den>
                  </m:f>
                </m:e>
              </m:d>
            </m:e>
          </m:func>
          <m:r>
            <m:rPr>
              <m:sty m:val="p"/>
            </m:rPr>
            <w:rPr>
              <w:rFonts w:ascii="Cambria Math" w:hAnsi="Cambria Math"/>
              <w:sz w:val="20"/>
            </w:rPr>
            <m:t>ln⁡</m:t>
          </m:r>
          <m:r>
            <w:rPr>
              <w:rFonts w:ascii="Cambria Math" w:hAnsi="Cambria Math"/>
              <w:sz w:val="20"/>
            </w:rPr>
            <m:t xml:space="preserve">(1+ </m:t>
          </m:r>
          <m:f>
            <m:fPr>
              <m:ctrlPr>
                <w:rPr>
                  <w:rFonts w:ascii="Cambria Math" w:hAnsi="Cambria Math"/>
                  <w:i/>
                  <w:sz w:val="20"/>
                </w:rPr>
              </m:ctrlPr>
            </m:fPr>
            <m:num>
              <m:r>
                <w:rPr>
                  <w:rFonts w:ascii="Cambria Math" w:hAnsi="Cambria Math"/>
                  <w:sz w:val="20"/>
                </w:rPr>
                <m:t>1000</m:t>
              </m:r>
            </m:num>
            <m:den>
              <m:r>
                <w:rPr>
                  <w:rFonts w:ascii="Cambria Math" w:hAnsi="Cambria Math"/>
                  <w:sz w:val="20"/>
                </w:rPr>
                <m:t>700</m:t>
              </m:r>
            </m:den>
          </m:f>
          <m:r>
            <w:rPr>
              <w:rFonts w:ascii="Cambria Math" w:hAnsi="Cambria Math"/>
              <w:sz w:val="20"/>
            </w:rPr>
            <m:t>)</m:t>
          </m:r>
        </m:oMath>
        <w:r w:rsidRPr="00B916AD" w:rsidDel="008039A8">
          <w:rPr>
            <w:sz w:val="20"/>
          </w:rPr>
          <w:delText xml:space="preserve">                  </w:delText>
        </w:r>
        <w:r w:rsidDel="008039A8">
          <w:rPr>
            <w:sz w:val="20"/>
          </w:rPr>
          <w:delText>(1)</w:delText>
        </w:r>
        <w:r w:rsidRPr="00B916AD" w:rsidDel="008039A8">
          <w:rPr>
            <w:sz w:val="20"/>
          </w:rPr>
          <w:delText xml:space="preserve">   </w:delText>
        </w:r>
      </w:del>
    </w:p>
    <w:p w14:paraId="198286FE" w14:textId="135F17FA" w:rsidR="00431B43" w:rsidRPr="0066151D" w:rsidDel="008039A8" w:rsidRDefault="00431B43" w:rsidP="0066151D">
      <w:pPr>
        <w:pStyle w:val="BodyTextNext"/>
        <w:ind w:firstLine="0"/>
        <w:rPr>
          <w:del w:id="17" w:author="Rosenwasser, David B [US] (MS)" w:date="2019-03-13T17:51:00Z"/>
        </w:rPr>
      </w:pPr>
    </w:p>
    <w:p w14:paraId="1E95D484" w14:textId="03CC6848" w:rsidR="00431B43" w:rsidRPr="00431B43" w:rsidDel="008039A8" w:rsidRDefault="00431B43" w:rsidP="007D4FA2">
      <w:pPr>
        <w:pStyle w:val="BodyTextNext"/>
        <w:rPr>
          <w:del w:id="18" w:author="Rosenwasser, David B [US] (MS)" w:date="2019-03-13T17:51:00Z"/>
        </w:rPr>
      </w:pPr>
      <w:del w:id="19" w:author="Rosenwasser, David B [US] (MS)" w:date="2019-03-13T17:51:00Z">
        <w:r w:rsidDel="008039A8">
          <w:delText xml:space="preserve">Warping the frequency scale into mel scale allows for improved resolution at lower frequencies which contains the unique characteristics of speech that will be used as the feature vector. </w:delText>
        </w:r>
      </w:del>
    </w:p>
    <w:p w14:paraId="73FC192B" w14:textId="2B6A6EBF" w:rsidR="0039666F" w:rsidRPr="0039666F" w:rsidDel="00990361" w:rsidRDefault="007D4FA2" w:rsidP="0039666F">
      <w:pPr>
        <w:pStyle w:val="Heading2"/>
        <w:rPr>
          <w:del w:id="20" w:author="Rosenwasser, David B [US] (MS)" w:date="2019-03-13T17:32:00Z"/>
        </w:rPr>
      </w:pPr>
      <w:del w:id="21" w:author="Rosenwasser, David B [US] (MS)" w:date="2019-03-13T17:32:00Z">
        <w:r w:rsidDel="00990361">
          <w:delText>K-Nearest Neighbors (KNN)</w:delText>
        </w:r>
      </w:del>
    </w:p>
    <w:p w14:paraId="36E57936" w14:textId="5CB13E1E" w:rsidR="009748AF" w:rsidDel="00990361" w:rsidRDefault="009748AF" w:rsidP="009748AF">
      <w:pPr>
        <w:pStyle w:val="BodyTextNext"/>
        <w:rPr>
          <w:del w:id="22" w:author="Rosenwasser, David B [US] (MS)" w:date="2019-03-13T17:32:00Z"/>
        </w:rPr>
      </w:pPr>
      <w:del w:id="23" w:author="Rosenwasser, David B [US] (MS)" w:date="2019-03-13T17:32:00Z">
        <w:r w:rsidDel="00990361">
          <w:delText>The K-Nearest Neighbors (</w:delText>
        </w:r>
        <w:r w:rsidR="005D402D" w:rsidDel="00990361">
          <w:delText>KNN</w:delText>
        </w:r>
        <w:r w:rsidDel="00990361">
          <w:delText>) algorithm is a method used for classification of various systems. A typical</w:delText>
        </w:r>
        <w:r w:rsidR="00431B43" w:rsidDel="00990361">
          <w:delText xml:space="preserve"> binary</w:delText>
        </w:r>
        <w:r w:rsidDel="00990361">
          <w:delText xml:space="preserve"> </w:delText>
        </w:r>
        <w:r w:rsidR="005D402D" w:rsidDel="00990361">
          <w:delText>KNN</w:delText>
        </w:r>
        <w:r w:rsidDel="00990361">
          <w:delText xml:space="preserve"> </w:delText>
        </w:r>
        <w:r w:rsidR="00431B43" w:rsidDel="00990361">
          <w:delText>classification</w:delText>
        </w:r>
        <w:r w:rsidDel="00990361">
          <w:delText xml:space="preserve"> is demonstrated in Figure </w:delText>
        </w:r>
        <w:r w:rsidR="0009500C" w:rsidDel="00990361">
          <w:delText>2</w:delText>
        </w:r>
        <w:r w:rsidDel="00990361">
          <w:delText xml:space="preserve">. </w:delText>
        </w:r>
      </w:del>
    </w:p>
    <w:p w14:paraId="1C67D347" w14:textId="16A8DB98" w:rsidR="009748AF" w:rsidRPr="00355A2F" w:rsidDel="00990361" w:rsidRDefault="009748AF" w:rsidP="009748AF">
      <w:pPr>
        <w:pStyle w:val="BodyTextNext"/>
        <w:rPr>
          <w:del w:id="24" w:author="Rosenwasser, David B [US] (MS)" w:date="2019-03-13T17:32:00Z"/>
        </w:rPr>
      </w:pPr>
    </w:p>
    <w:p w14:paraId="56210948" w14:textId="155298DD" w:rsidR="009748AF" w:rsidDel="00990361" w:rsidRDefault="009748AF" w:rsidP="009748AF">
      <w:pPr>
        <w:pStyle w:val="BodyText"/>
        <w:jc w:val="center"/>
        <w:rPr>
          <w:del w:id="25" w:author="Rosenwasser, David B [US] (MS)" w:date="2019-03-13T17:32:00Z"/>
        </w:rPr>
      </w:pPr>
      <w:del w:id="26" w:author="Rosenwasser, David B [US] (MS)" w:date="2019-03-13T17:32:00Z">
        <w:r w:rsidDel="00990361">
          <w:rPr>
            <w:noProof/>
          </w:rPr>
          <w:drawing>
            <wp:inline distT="0" distB="0" distL="0" distR="0" wp14:anchorId="5AE86937" wp14:editId="7A08F266">
              <wp:extent cx="2054632" cy="1828800"/>
              <wp:effectExtent l="0" t="0" r="3175" b="0"/>
              <wp:docPr id="332" name="Picture 332" descr="C:\Users\David\Pictures\knn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Pictures\knn_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3326" cy="1827637"/>
                      </a:xfrm>
                      <a:prstGeom prst="rect">
                        <a:avLst/>
                      </a:prstGeom>
                      <a:noFill/>
                      <a:ln>
                        <a:noFill/>
                      </a:ln>
                    </pic:spPr>
                  </pic:pic>
                </a:graphicData>
              </a:graphic>
            </wp:inline>
          </w:drawing>
        </w:r>
      </w:del>
    </w:p>
    <w:p w14:paraId="4C6DFBBA" w14:textId="308680B9" w:rsidR="009748AF" w:rsidDel="00990361" w:rsidRDefault="009748AF" w:rsidP="009748AF">
      <w:pPr>
        <w:pStyle w:val="FigureCaption0"/>
        <w:rPr>
          <w:del w:id="27" w:author="Rosenwasser, David B [US] (MS)" w:date="2019-03-13T17:32:00Z"/>
          <w:i/>
        </w:rPr>
      </w:pPr>
      <w:del w:id="28" w:author="Rosenwasser, David B [US] (MS)" w:date="2019-03-13T17:32:00Z">
        <w:r w:rsidRPr="0033735D" w:rsidDel="00990361">
          <w:delText>Figure</w:delText>
        </w:r>
        <w:r w:rsidDel="00990361">
          <w:delText xml:space="preserve"> </w:delText>
        </w:r>
        <w:r w:rsidR="0009500C" w:rsidDel="00990361">
          <w:delText>2</w:delText>
        </w:r>
        <w:r w:rsidRPr="0033735D" w:rsidDel="00990361">
          <w:delText xml:space="preserve">: </w:delText>
        </w:r>
        <w:r w:rsidRPr="009748AF" w:rsidDel="00990361">
          <w:rPr>
            <w:i/>
          </w:rPr>
          <w:delText xml:space="preserve">Typical </w:delText>
        </w:r>
        <w:r w:rsidR="005D402D" w:rsidDel="00990361">
          <w:rPr>
            <w:i/>
          </w:rPr>
          <w:delText>KNN</w:delText>
        </w:r>
      </w:del>
    </w:p>
    <w:p w14:paraId="36542D00" w14:textId="5499EBDD" w:rsidR="009748AF" w:rsidDel="00990361" w:rsidRDefault="005D402D" w:rsidP="00ED4D83">
      <w:pPr>
        <w:pStyle w:val="BodyText"/>
        <w:ind w:firstLine="360"/>
        <w:rPr>
          <w:del w:id="29" w:author="Rosenwasser, David B [US] (MS)" w:date="2019-03-13T17:32:00Z"/>
        </w:rPr>
      </w:pPr>
      <w:del w:id="30" w:author="Rosenwasser, David B [US] (MS)" w:date="2019-03-13T17:32:00Z">
        <w:r w:rsidDel="00990361">
          <w:delText>KNN</w:delText>
        </w:r>
        <w:r w:rsidR="009748AF" w:rsidDel="00990361">
          <w:delText xml:space="preserve"> is a supervised learning approach, meaning that it takes the binary labels as inputs to </w:delText>
        </w:r>
        <w:r w:rsidR="00431B43" w:rsidDel="00990361">
          <w:delText xml:space="preserve">develop a model for the purpose being implemented. Each feature vector is mapped across the </w:delText>
        </w:r>
        <w:r w:rsidDel="00990361">
          <w:delText>KNN</w:delText>
        </w:r>
        <w:r w:rsidR="00431B43" w:rsidDel="00990361">
          <w:delText xml:space="preserve"> feature space during the training phase as indicated by the square the triangle shapes in Figure </w:delText>
        </w:r>
        <w:r w:rsidR="0009500C" w:rsidDel="00990361">
          <w:delText>2</w:delText>
        </w:r>
        <w:r w:rsidR="00431B43" w:rsidDel="00990361">
          <w:delText xml:space="preserve">. </w:delText>
        </w:r>
        <w:r w:rsidR="0009500C" w:rsidDel="00990361">
          <w:delText xml:space="preserve">The square and triangle shapes represent two distinct classes in this example. </w:delText>
        </w:r>
        <w:r w:rsidR="00431B43" w:rsidDel="00990361">
          <w:delText xml:space="preserve">The solid and dotted circle corresponds to different scanning distances of the </w:delText>
        </w:r>
        <w:r w:rsidDel="00990361">
          <w:delText>KNN</w:delText>
        </w:r>
        <w:r w:rsidR="00431B43" w:rsidDel="00990361">
          <w:delText xml:space="preserve"> that will be used for the classification of subject under test, demonstrated by the circle. The distance between each shape and the test point is measured</w:delText>
        </w:r>
        <w:r w:rsidR="00232B9C" w:rsidDel="00990361">
          <w:delText xml:space="preserve"> based on the parameter chosen (Euclidean, Standard Euclidean, Minkowski, etc.)</w:delText>
        </w:r>
        <w:r w:rsidR="00431B43" w:rsidDel="00990361">
          <w:delText xml:space="preserve"> and the algorithm simply counts the shapes that are within the scanning range specified by the solid and dotted circles. The shape with the highest count in the respective scanning range is considered the shape that the subject under test belongs to.</w:delText>
        </w:r>
        <w:r w:rsidR="0009500C" w:rsidDel="00990361">
          <w:delText xml:space="preserve"> S</w:delText>
        </w:r>
        <w:r w:rsidR="00431B43" w:rsidDel="00990361">
          <w:delText xml:space="preserve">ection 2.3, this paper discussed the uses of </w:delText>
        </w:r>
        <w:r w:rsidDel="00990361">
          <w:delText>KNN</w:delText>
        </w:r>
        <w:r w:rsidR="00431B43" w:rsidDel="00990361">
          <w:delText xml:space="preserve"> for speaker recognition. </w:delText>
        </w:r>
      </w:del>
    </w:p>
    <w:p w14:paraId="5C40B555" w14:textId="3A41FDA4" w:rsidR="00EB376E" w:rsidRPr="0033735D" w:rsidRDefault="00D44E99" w:rsidP="00EB376E">
      <w:pPr>
        <w:pStyle w:val="Heading1"/>
      </w:pPr>
      <w:r>
        <w:t>Methodology</w:t>
      </w:r>
    </w:p>
    <w:p w14:paraId="09EF96B9" w14:textId="6C2F06DA" w:rsidR="0013646D" w:rsidRDefault="007D69AA" w:rsidP="00EB376E">
      <w:pPr>
        <w:pStyle w:val="BodyText"/>
      </w:pPr>
      <w:r>
        <w:t>This section describes the methodology forming the</w:t>
      </w:r>
      <w:r w:rsidR="00F93251">
        <w:t xml:space="preserve"> speaker identification system. </w:t>
      </w:r>
      <w:r w:rsidR="00ED4D83">
        <w:t xml:space="preserve">Computations were performed </w:t>
      </w:r>
      <w:r w:rsidR="0009500C">
        <w:t xml:space="preserve">using </w:t>
      </w:r>
      <w:r w:rsidR="00ED4D83">
        <w:t xml:space="preserve">MATLAB and functions </w:t>
      </w:r>
      <w:r w:rsidR="0009500C">
        <w:t xml:space="preserve">provided from </w:t>
      </w:r>
      <w:r w:rsidR="00ED4D83">
        <w:t xml:space="preserve">the </w:t>
      </w:r>
      <w:r w:rsidR="0009500C">
        <w:t xml:space="preserve">VOICEBOX speech processing toolbox </w:t>
      </w:r>
      <w:r w:rsidR="00ED4D83">
        <w:t>[</w:t>
      </w:r>
      <w:r w:rsidR="0009500C">
        <w:t>5</w:t>
      </w:r>
      <w:r w:rsidR="00ED4D83">
        <w:t xml:space="preserve">]. </w:t>
      </w:r>
      <w:r w:rsidR="00110C8D">
        <w:t xml:space="preserve">The general block diagram of the speech </w:t>
      </w:r>
      <w:r w:rsidR="00612A36">
        <w:t xml:space="preserve">recognition system described by this paper is demonstrated in Figure 3. </w:t>
      </w:r>
      <w:r w:rsidR="0013646D">
        <w:t xml:space="preserve"> </w:t>
      </w:r>
    </w:p>
    <w:p w14:paraId="1321D1E9" w14:textId="77777777" w:rsidR="0066151D" w:rsidRDefault="0066151D" w:rsidP="0066151D">
      <w:pPr>
        <w:pStyle w:val="BodyTextNext"/>
        <w:ind w:firstLine="0"/>
        <w:jc w:val="center"/>
      </w:pPr>
      <w:r>
        <w:object w:dxaOrig="7981" w:dyaOrig="4966" w14:anchorId="60861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85pt;height:140.6pt" o:ole="">
            <v:imagedata r:id="rId10" o:title=""/>
          </v:shape>
          <o:OLEObject Type="Embed" ProgID="Visio.Drawing.15" ShapeID="_x0000_i1025" DrawAspect="Content" ObjectID="_1614007659" r:id="rId11"/>
        </w:object>
      </w:r>
    </w:p>
    <w:p w14:paraId="0958ED37" w14:textId="6326B714" w:rsidR="0066151D" w:rsidRPr="0066151D" w:rsidRDefault="0066151D" w:rsidP="0066151D">
      <w:pPr>
        <w:pStyle w:val="FigureCaption0"/>
      </w:pPr>
      <w:r w:rsidRPr="0033735D">
        <w:t xml:space="preserve">Figure </w:t>
      </w:r>
      <w:r w:rsidR="00612A36">
        <w:t>3</w:t>
      </w:r>
      <w:r w:rsidRPr="0033735D">
        <w:t xml:space="preserve">: </w:t>
      </w:r>
      <w:r>
        <w:rPr>
          <w:i/>
        </w:rPr>
        <w:t>Block Diagram of Speech Recognition System</w:t>
      </w:r>
    </w:p>
    <w:p w14:paraId="1CE26EC2" w14:textId="44F8F9E8" w:rsidR="004A058F" w:rsidRDefault="00110C8D" w:rsidP="0066151D">
      <w:pPr>
        <w:pStyle w:val="BodyText"/>
        <w:ind w:firstLine="360"/>
      </w:pPr>
      <w:r>
        <w:t xml:space="preserve">The feature </w:t>
      </w:r>
      <w:r w:rsidR="00A9171E">
        <w:t>vector consist</w:t>
      </w:r>
      <w:r w:rsidR="0066151D">
        <w:t>ed mainly</w:t>
      </w:r>
      <w:r w:rsidR="00A9171E">
        <w:t xml:space="preserve"> of </w:t>
      </w:r>
      <w:r>
        <w:t>Mel-Frequency Cepstr</w:t>
      </w:r>
      <w:r w:rsidR="00232B9C">
        <w:t>al</w:t>
      </w:r>
      <w:r>
        <w:t xml:space="preserve"> Coefficients </w:t>
      </w:r>
      <w:r w:rsidR="00A9171E">
        <w:t xml:space="preserve">which </w:t>
      </w:r>
      <w:r w:rsidR="0066151D">
        <w:t>were</w:t>
      </w:r>
      <w:r w:rsidR="00A9171E">
        <w:t xml:space="preserve"> then fed into the K-Nearest Neighbors (</w:t>
      </w:r>
      <w:r w:rsidR="005D402D">
        <w:t>KNN</w:t>
      </w:r>
      <w:r w:rsidR="00A9171E">
        <w:t xml:space="preserve">) machine learning implementation to produce a model that can predict test data. </w:t>
      </w:r>
      <w:r w:rsidR="0066151D">
        <w:t>The scoring was calculated using an Equal Error Rate (EER) which is the percentage of error when the threshold of your scoring function is set such that the False Positive Rate (FPR) is equal to the False Negative Rate (FNR).</w:t>
      </w:r>
    </w:p>
    <w:p w14:paraId="015A662C" w14:textId="254C67F4" w:rsidR="00EB376E" w:rsidRDefault="00D45297" w:rsidP="00EB376E">
      <w:pPr>
        <w:pStyle w:val="Heading2"/>
      </w:pPr>
      <w:r>
        <w:t>Pre-emphasis</w:t>
      </w:r>
    </w:p>
    <w:p w14:paraId="1EE6A40E" w14:textId="3C5124B8" w:rsidR="00EB376E" w:rsidRDefault="00110C8D" w:rsidP="00EB376E">
      <w:pPr>
        <w:pStyle w:val="BodyText"/>
      </w:pPr>
      <w:r>
        <w:t xml:space="preserve">During the pre-emphasis phase, a filter with numerator coefficients 1 and -.95 is applied to each audio sample. The pre-emphasis filter attempts to attenuate the lower frequencies and boost the high frequencies in an attempt to normalize the signal. </w:t>
      </w:r>
      <w:r>
        <w:lastRenderedPageBreak/>
        <w:t>Through various trial runs of the data, the pre-emphasis filter was determined to be</w:t>
      </w:r>
      <w:r w:rsidR="0066151D">
        <w:t xml:space="preserve"> beneficial in achieving a higher </w:t>
      </w:r>
      <w:r>
        <w:t xml:space="preserve">accuracy rate. </w:t>
      </w:r>
    </w:p>
    <w:p w14:paraId="27257841" w14:textId="699574E7" w:rsidR="00F268EC" w:rsidRDefault="00F268EC" w:rsidP="00726FD5">
      <w:pPr>
        <w:pStyle w:val="BodyTextNext"/>
      </w:pPr>
      <w:r>
        <w:t>Adding the pre-emphasis filter produced the improved results as evidenced by Table 1.</w:t>
      </w:r>
      <w:r w:rsidR="00C24B30">
        <w:t xml:space="preserve"> Filtering in this way reduces the noise of the audio sample and should produce more refined results. </w:t>
      </w:r>
    </w:p>
    <w:p w14:paraId="7B5FF444" w14:textId="77777777" w:rsidR="00D71F2F" w:rsidRDefault="00D71F2F" w:rsidP="00726FD5">
      <w:pPr>
        <w:pStyle w:val="BodyTextNext"/>
      </w:pPr>
    </w:p>
    <w:p w14:paraId="638324D0" w14:textId="525AB67A" w:rsidR="00F268EC" w:rsidRDefault="00F268EC" w:rsidP="00726FD5">
      <w:pPr>
        <w:pStyle w:val="BodyTextNext"/>
        <w:jc w:val="center"/>
      </w:pPr>
      <w:r>
        <w:t xml:space="preserve">Table 1: </w:t>
      </w:r>
      <w:r w:rsidRPr="00726FD5">
        <w:rPr>
          <w:i/>
        </w:rPr>
        <w:t>Adding Pre-emphasis Filter</w:t>
      </w:r>
    </w:p>
    <w:tbl>
      <w:tblPr>
        <w:tblStyle w:val="PlainTable23"/>
        <w:tblW w:w="0" w:type="auto"/>
        <w:tblInd w:w="108" w:type="dxa"/>
        <w:tblLook w:val="04A0" w:firstRow="1" w:lastRow="0" w:firstColumn="1" w:lastColumn="0" w:noHBand="0" w:noVBand="1"/>
      </w:tblPr>
      <w:tblGrid>
        <w:gridCol w:w="1060"/>
        <w:gridCol w:w="977"/>
        <w:gridCol w:w="977"/>
        <w:gridCol w:w="1414"/>
      </w:tblGrid>
      <w:tr w:rsidR="00F268EC" w14:paraId="2EC0E793" w14:textId="77777777" w:rsidTr="00561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12EC76AD" w14:textId="77777777" w:rsidR="00F268EC" w:rsidRDefault="00F268EC" w:rsidP="00561015">
            <w:pPr>
              <w:pStyle w:val="NoSpacing"/>
              <w:rPr>
                <w:rFonts w:ascii="Times New Roman" w:hAnsi="Times New Roman"/>
                <w:sz w:val="16"/>
                <w:szCs w:val="18"/>
              </w:rPr>
            </w:pPr>
          </w:p>
        </w:tc>
        <w:tc>
          <w:tcPr>
            <w:tcW w:w="990" w:type="dxa"/>
            <w:tcBorders>
              <w:top w:val="single" w:sz="4" w:space="0" w:color="7F7F7F"/>
              <w:left w:val="nil"/>
              <w:right w:val="nil"/>
            </w:tcBorders>
            <w:hideMark/>
          </w:tcPr>
          <w:p w14:paraId="14917CFA"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990" w:type="dxa"/>
            <w:tcBorders>
              <w:top w:val="single" w:sz="4" w:space="0" w:color="7F7F7F"/>
              <w:left w:val="nil"/>
              <w:right w:val="nil"/>
            </w:tcBorders>
            <w:hideMark/>
          </w:tcPr>
          <w:p w14:paraId="2C744A27"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440" w:type="dxa"/>
            <w:tcBorders>
              <w:top w:val="single" w:sz="4" w:space="0" w:color="7F7F7F"/>
              <w:left w:val="nil"/>
              <w:right w:val="nil"/>
            </w:tcBorders>
            <w:hideMark/>
          </w:tcPr>
          <w:p w14:paraId="044D9104" w14:textId="77777777" w:rsidR="00F268EC" w:rsidRDefault="00F268EC"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F268EC" w14:paraId="61741643" w14:textId="77777777" w:rsidTr="0056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3980B0D1" w14:textId="77777777" w:rsidR="00F268EC" w:rsidRDefault="00F268EC" w:rsidP="00561015">
            <w:pPr>
              <w:pStyle w:val="NoSpacing"/>
              <w:rPr>
                <w:rFonts w:ascii="Times New Roman" w:hAnsi="Times New Roman"/>
                <w:sz w:val="16"/>
                <w:szCs w:val="18"/>
              </w:rPr>
            </w:pPr>
            <w:r>
              <w:rPr>
                <w:rFonts w:ascii="Times New Roman" w:hAnsi="Times New Roman"/>
                <w:sz w:val="16"/>
                <w:szCs w:val="18"/>
              </w:rPr>
              <w:t>Train Read</w:t>
            </w:r>
          </w:p>
        </w:tc>
        <w:tc>
          <w:tcPr>
            <w:tcW w:w="990" w:type="dxa"/>
            <w:tcBorders>
              <w:left w:val="nil"/>
              <w:right w:val="nil"/>
            </w:tcBorders>
          </w:tcPr>
          <w:p w14:paraId="190C2788" w14:textId="01CE4202" w:rsidR="00F268EC" w:rsidRDefault="00F268EC"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+2.22%</w:t>
            </w:r>
          </w:p>
        </w:tc>
        <w:tc>
          <w:tcPr>
            <w:tcW w:w="990" w:type="dxa"/>
            <w:tcBorders>
              <w:left w:val="nil"/>
              <w:right w:val="nil"/>
            </w:tcBorders>
          </w:tcPr>
          <w:p w14:paraId="02554B93" w14:textId="4C7A987C" w:rsidR="00F268EC" w:rsidRDefault="00D71F2F"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w:t>
            </w:r>
            <w:r w:rsidR="00F268EC">
              <w:rPr>
                <w:rFonts w:ascii="Times New Roman" w:hAnsi="Times New Roman"/>
                <w:sz w:val="16"/>
                <w:szCs w:val="18"/>
              </w:rPr>
              <w:t>0%</w:t>
            </w:r>
          </w:p>
        </w:tc>
        <w:tc>
          <w:tcPr>
            <w:tcW w:w="1440" w:type="dxa"/>
            <w:tcBorders>
              <w:left w:val="nil"/>
              <w:right w:val="nil"/>
            </w:tcBorders>
          </w:tcPr>
          <w:p w14:paraId="1D40FE9A" w14:textId="5C78EDD3" w:rsidR="00F268EC" w:rsidRDefault="00D71F2F"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+.74%</w:t>
            </w:r>
          </w:p>
        </w:tc>
      </w:tr>
      <w:tr w:rsidR="00F268EC" w14:paraId="2D17AF1A" w14:textId="77777777" w:rsidTr="00561015">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3D8701A6" w14:textId="77777777" w:rsidR="00F268EC" w:rsidRDefault="00F268EC" w:rsidP="00561015">
            <w:pPr>
              <w:pStyle w:val="NoSpacing"/>
              <w:rPr>
                <w:rFonts w:ascii="Times New Roman" w:hAnsi="Times New Roman"/>
                <w:sz w:val="16"/>
                <w:szCs w:val="18"/>
              </w:rPr>
            </w:pPr>
            <w:r>
              <w:rPr>
                <w:rFonts w:ascii="Times New Roman" w:hAnsi="Times New Roman"/>
                <w:sz w:val="16"/>
                <w:szCs w:val="18"/>
              </w:rPr>
              <w:t>Train Phone</w:t>
            </w:r>
          </w:p>
        </w:tc>
        <w:tc>
          <w:tcPr>
            <w:tcW w:w="990" w:type="dxa"/>
            <w:tcBorders>
              <w:top w:val="nil"/>
              <w:left w:val="nil"/>
              <w:bottom w:val="single" w:sz="4" w:space="0" w:color="7F7F7F"/>
              <w:right w:val="nil"/>
            </w:tcBorders>
          </w:tcPr>
          <w:p w14:paraId="7F571A10" w14:textId="6DA18D46" w:rsidR="00F268EC" w:rsidRDefault="00D71F2F"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-.16</w:t>
            </w:r>
            <w:r w:rsidR="00F268EC">
              <w:rPr>
                <w:rFonts w:ascii="Times New Roman" w:hAnsi="Times New Roman"/>
                <w:sz w:val="16"/>
                <w:szCs w:val="18"/>
              </w:rPr>
              <w:t>%</w:t>
            </w:r>
          </w:p>
        </w:tc>
        <w:tc>
          <w:tcPr>
            <w:tcW w:w="990" w:type="dxa"/>
            <w:tcBorders>
              <w:top w:val="nil"/>
              <w:left w:val="nil"/>
              <w:bottom w:val="single" w:sz="4" w:space="0" w:color="7F7F7F"/>
              <w:right w:val="nil"/>
            </w:tcBorders>
          </w:tcPr>
          <w:p w14:paraId="4B8FD312" w14:textId="1D97A940" w:rsidR="00F268EC" w:rsidRDefault="00561015"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w:t>
            </w:r>
            <w:r w:rsidR="00D71F2F">
              <w:rPr>
                <w:rFonts w:ascii="Times New Roman" w:hAnsi="Times New Roman"/>
                <w:sz w:val="16"/>
                <w:szCs w:val="18"/>
              </w:rPr>
              <w:t>2.98%</w:t>
            </w:r>
          </w:p>
        </w:tc>
        <w:tc>
          <w:tcPr>
            <w:tcW w:w="1440" w:type="dxa"/>
            <w:tcBorders>
              <w:top w:val="nil"/>
              <w:left w:val="nil"/>
              <w:bottom w:val="single" w:sz="4" w:space="0" w:color="7F7F7F"/>
              <w:right w:val="nil"/>
            </w:tcBorders>
          </w:tcPr>
          <w:p w14:paraId="67A12BBC" w14:textId="2648A8A5" w:rsidR="00F268EC" w:rsidRDefault="00D71F2F" w:rsidP="00561015">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+.10%</w:t>
            </w:r>
          </w:p>
        </w:tc>
      </w:tr>
    </w:tbl>
    <w:p w14:paraId="11306D14" w14:textId="0A98746E" w:rsidR="00EB376E" w:rsidRPr="0033735D" w:rsidRDefault="007B1AC4" w:rsidP="00EB376E">
      <w:pPr>
        <w:pStyle w:val="Heading2"/>
      </w:pPr>
      <w:r>
        <w:t xml:space="preserve">MFCC </w:t>
      </w:r>
      <w:r w:rsidR="00F93251">
        <w:t>Feature Extraction</w:t>
      </w:r>
    </w:p>
    <w:p w14:paraId="739FE3E1" w14:textId="185DCECB" w:rsidR="00C24B30" w:rsidRDefault="007B1AC4" w:rsidP="00C24B30">
      <w:pPr>
        <w:pStyle w:val="BodyText"/>
      </w:pPr>
      <w:r>
        <w:t xml:space="preserve">This section describes the technique </w:t>
      </w:r>
      <w:r w:rsidR="00726FD5">
        <w:t>and reasoning behind</w:t>
      </w:r>
      <w:r>
        <w:t xml:space="preserve"> extracting the </w:t>
      </w:r>
      <w:r w:rsidR="00C24B30">
        <w:t>Mel-Frequency Cepstral C</w:t>
      </w:r>
      <w:r>
        <w:t xml:space="preserve">oefficients </w:t>
      </w:r>
      <w:r w:rsidR="00C24B30">
        <w:t xml:space="preserve">(MFCCs) </w:t>
      </w:r>
      <w:r>
        <w:t xml:space="preserve">from each audio sample </w:t>
      </w:r>
      <w:r w:rsidR="00726FD5">
        <w:t xml:space="preserve">to </w:t>
      </w:r>
      <w:r>
        <w:t xml:space="preserve">form the feature vector used as the input to the classifier. </w:t>
      </w:r>
      <w:r w:rsidR="00C24B30">
        <w:t xml:space="preserve">The linear time invariant (LTI) model of speech production presented below in Figure 1. </w:t>
      </w:r>
    </w:p>
    <w:p w14:paraId="57F61B29" w14:textId="77777777" w:rsidR="00C24B30" w:rsidRPr="00F35D82" w:rsidRDefault="00C24B30" w:rsidP="00C24B30">
      <w:pPr>
        <w:pStyle w:val="BodyTextNext"/>
      </w:pPr>
    </w:p>
    <w:p w14:paraId="177CC771" w14:textId="77777777" w:rsidR="00C24B30" w:rsidRDefault="00C24B30" w:rsidP="00C24B30">
      <w:pPr>
        <w:pStyle w:val="BodyText"/>
      </w:pPr>
      <w:r>
        <w:rPr>
          <w:noProof/>
        </w:rPr>
        <mc:AlternateContent>
          <mc:Choice Requires="wpg">
            <w:drawing>
              <wp:inline distT="0" distB="0" distL="0" distR="0" wp14:anchorId="66DF22AA" wp14:editId="1941CF3E">
                <wp:extent cx="2849880" cy="367665"/>
                <wp:effectExtent l="0" t="0" r="7620" b="13335"/>
                <wp:docPr id="2" name="Group 2"/>
                <wp:cNvGraphicFramePr/>
                <a:graphic xmlns:a="http://schemas.openxmlformats.org/drawingml/2006/main">
                  <a:graphicData uri="http://schemas.microsoft.com/office/word/2010/wordprocessingGroup">
                    <wpg:wgp>
                      <wpg:cNvGrpSpPr/>
                      <wpg:grpSpPr>
                        <a:xfrm>
                          <a:off x="0" y="0"/>
                          <a:ext cx="2849880" cy="367665"/>
                          <a:chOff x="0" y="0"/>
                          <a:chExt cx="2850070" cy="368135"/>
                        </a:xfrm>
                      </wpg:grpSpPr>
                      <wps:wsp>
                        <wps:cNvPr id="3" name="Text Box 3"/>
                        <wps:cNvSpPr txBox="1"/>
                        <wps:spPr>
                          <a:xfrm>
                            <a:off x="0" y="71252"/>
                            <a:ext cx="575953" cy="2078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69966" w14:textId="77777777" w:rsidR="00A57E88" w:rsidRPr="00B27589" w:rsidRDefault="00A57E88" w:rsidP="00C24B30">
                              <w:pPr>
                                <w:rPr>
                                  <w:sz w:val="16"/>
                                </w:rPr>
                              </w:pPr>
                              <w:r w:rsidRPr="00B27589">
                                <w:rPr>
                                  <w:sz w:val="16"/>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575953"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38D199" w14:textId="77777777" w:rsidR="00A57E88" w:rsidRPr="00B27589" w:rsidRDefault="00A57E88" w:rsidP="00C24B30">
                              <w:pPr>
                                <w:jc w:val="center"/>
                                <w:rPr>
                                  <w:sz w:val="16"/>
                                </w:rPr>
                              </w:pPr>
                              <w:r w:rsidRPr="00B27589">
                                <w:rPr>
                                  <w:sz w:val="16"/>
                                </w:rPr>
                                <w:t>Transfer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430977" y="0"/>
                            <a:ext cx="659081" cy="368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9069F8" w14:textId="77777777" w:rsidR="00A57E88" w:rsidRPr="00B27589" w:rsidRDefault="00A57E88" w:rsidP="00C24B30">
                              <w:pPr>
                                <w:jc w:val="center"/>
                                <w:rPr>
                                  <w:sz w:val="16"/>
                                </w:rPr>
                              </w:pPr>
                              <w:r>
                                <w:rPr>
                                  <w:sz w:val="16"/>
                                </w:rPr>
                                <w:t>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274125" y="71252"/>
                            <a:ext cx="57594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2BC9B" w14:textId="77777777" w:rsidR="00A57E88" w:rsidRPr="00B27589" w:rsidRDefault="00A57E88" w:rsidP="00C24B30">
                              <w:pPr>
                                <w:rPr>
                                  <w:sz w:val="16"/>
                                </w:rPr>
                              </w:pPr>
                              <w:r>
                                <w:rPr>
                                  <w:sz w:val="16"/>
                                </w:rPr>
                                <w:t>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415637" y="184067"/>
                            <a:ext cx="160308"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1229096" y="190005"/>
                            <a:ext cx="20188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2084120" y="190005"/>
                            <a:ext cx="243444"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66DF22AA" id="Group 2" o:spid="_x0000_s1034" style="width:224.4pt;height:28.95pt;mso-position-horizontal-relative:char;mso-position-vertical-relative:line" coordsize="28500,3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">
                <v:shape id="Text Box 3" o:spid="_x0000_s1035" type="#_x0000_t202" style="position:absolute;top:712;width:5759;height:2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27269966" w14:textId="77777777" w:rsidR="00A57E88" w:rsidRPr="00B27589" w:rsidRDefault="00A57E88" w:rsidP="00C24B30">
                        <w:pPr>
                          <w:rPr>
                            <w:sz w:val="16"/>
                          </w:rPr>
                        </w:pPr>
                        <w:r w:rsidRPr="00B27589">
                          <w:rPr>
                            <w:sz w:val="16"/>
                          </w:rPr>
                          <w:t>Source</w:t>
                        </w:r>
                      </w:p>
                    </w:txbxContent>
                  </v:textbox>
                </v:shape>
                <v:shape id="Text Box 4" o:spid="_x0000_s1036" type="#_x0000_t202" style="position:absolute;left:575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14:paraId="0038D199" w14:textId="77777777" w:rsidR="00A57E88" w:rsidRPr="00B27589" w:rsidRDefault="00A57E88" w:rsidP="00C24B30">
                        <w:pPr>
                          <w:jc w:val="center"/>
                          <w:rPr>
                            <w:sz w:val="16"/>
                          </w:rPr>
                        </w:pPr>
                        <w:r w:rsidRPr="00B27589">
                          <w:rPr>
                            <w:sz w:val="16"/>
                          </w:rPr>
                          <w:t>Transfer Function</w:t>
                        </w:r>
                      </w:p>
                    </w:txbxContent>
                  </v:textbox>
                </v:shape>
                <v:shape id="Text Box 5" o:spid="_x0000_s1037" type="#_x0000_t202" style="position:absolute;left:14309;width:6591;height:3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4E9069F8" w14:textId="77777777" w:rsidR="00A57E88" w:rsidRPr="00B27589" w:rsidRDefault="00A57E88" w:rsidP="00C24B30">
                        <w:pPr>
                          <w:jc w:val="center"/>
                          <w:rPr>
                            <w:sz w:val="16"/>
                          </w:rPr>
                        </w:pPr>
                        <w:r>
                          <w:rPr>
                            <w:sz w:val="16"/>
                          </w:rPr>
                          <w:t>Radiation</w:t>
                        </w:r>
                      </w:p>
                    </w:txbxContent>
                  </v:textbox>
                </v:shape>
                <v:shape id="Text Box 6" o:spid="_x0000_s1038" type="#_x0000_t202" style="position:absolute;left:22741;top:712;width:575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14:paraId="0B22BC9B" w14:textId="77777777" w:rsidR="00A57E88" w:rsidRPr="00B27589" w:rsidRDefault="00A57E88" w:rsidP="00C24B30">
                        <w:pPr>
                          <w:rPr>
                            <w:sz w:val="16"/>
                          </w:rPr>
                        </w:pPr>
                        <w:r>
                          <w:rPr>
                            <w:sz w:val="16"/>
                          </w:rPr>
                          <w:t>Sound</w:t>
                        </w:r>
                      </w:p>
                    </w:txbxContent>
                  </v:textbox>
                </v:shape>
                <v:shape id="Straight Arrow Connector 7" o:spid="_x0000_s1039" type="#_x0000_t32" style="position:absolute;left:4156;top:1840;width:16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4lVL8AAADaAAAADwAAAGRycy9kb3ducmV2LnhtbESP3YrCMBSE7wXfIRxhb0RTZVGpRhFh&#10;oXu56gMcmmNTbE5Kkv7s25uFBS+HmfmGOZxG24iefKgdK1gtMxDEpdM1Vwrut6/FDkSIyBobx6Tg&#10;lwKcjtPJAXPtBv6h/horkSAcclRgYmxzKUNpyGJYupY4eQ/nLcYkfSW1xyHBbSPXWbaRFmtOCwZb&#10;uhgqn9fOKnA9m+/PuY1P2ZW3M3bFZfCFUh+z8bwHEWmM7/B/u9AKtvB3Jd0Ae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s4lVL8AAADaAAAADwAAAAAAAAAAAAAAAACh&#10;AgAAZHJzL2Rvd25yZXYueG1sUEsFBgAAAAAEAAQA+QAAAI0DAAAAAA==&#10;" strokecolor="black [3040]">
                  <v:stroke endarrow="block"/>
                </v:shape>
                <v:shape id="Straight Arrow Connector 8" o:spid="_x0000_s1040" type="#_x0000_t32" style="position:absolute;left:12290;top:1900;width:20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GxJrwAAADaAAAADwAAAGRycy9kb3ducmV2LnhtbERPy4rCMBTdC/MP4Q64GTQdEZGOqYgw&#10;UJc+PuDSXJvS5qYk6WP+3iwGXB7O+3CcbSdG8qFxrOB7nYEgrpxuuFbwuP+u9iBCRNbYOSYFfxTg&#10;WHwsDphrN/GVxlusRQrhkKMCE2OfSxkqQxbD2vXEiXs6bzEm6GupPU4p3HZyk2U7abHh1GCwp7Oh&#10;qr0NVoEb2Vy2Xza2cqjuJxzK8+RLpZaf8+kHRKQ5vsX/7lIrSFvTlXQDZPE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91GxJrwAAADaAAAADwAAAAAAAAAAAAAAAAChAgAA&#10;ZHJzL2Rvd25yZXYueG1sUEsFBgAAAAAEAAQA+QAAAIoDAAAAAA==&#10;" strokecolor="black [3040]">
                  <v:stroke endarrow="block"/>
                </v:shape>
                <v:shape id="Straight Arrow Connector 9" o:spid="_x0000_s1041" type="#_x0000_t32" style="position:absolute;left:20841;top:1900;width:24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0Uvb8AAADaAAAADwAAAGRycy9kb3ducmV2LnhtbESP3YrCMBSE7wXfIRxhb0RTZRGtRhFh&#10;oXu56gMcmmNTbE5Kkv7s25uFBS+HmfmGOZxG24iefKgdK1gtMxDEpdM1Vwrut6/FFkSIyBobx6Tg&#10;lwKcjtPJAXPtBv6h/horkSAcclRgYmxzKUNpyGJYupY4eQ/nLcYkfSW1xyHBbSPXWbaRFmtOCwZb&#10;uhgqn9fOKnA9m+/PuY1P2ZW3M3bFZfCFUh+z8bwHEWmM7/B/u9AKdvB3Jd0Ae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B0Uvb8AAADaAAAADwAAAAAAAAAAAAAAAACh&#10;AgAAZHJzL2Rvd25yZXYueG1sUEsFBgAAAAAEAAQA+QAAAI0DAAAAAA==&#10;" strokecolor="black [3040]">
                  <v:stroke endarrow="block"/>
                </v:shape>
                <w10:anchorlock/>
              </v:group>
            </w:pict>
          </mc:Fallback>
        </mc:AlternateContent>
      </w:r>
    </w:p>
    <w:p w14:paraId="28FC01D5" w14:textId="77777777" w:rsidR="00C24B30" w:rsidRDefault="00C24B30" w:rsidP="00C24B30">
      <w:pPr>
        <w:pStyle w:val="BodyTextNext"/>
        <w:ind w:firstLine="0"/>
        <w:jc w:val="center"/>
        <w:rPr>
          <w:i/>
        </w:rPr>
      </w:pPr>
      <w:r>
        <w:t xml:space="preserve">Figure 1: </w:t>
      </w:r>
      <w:r w:rsidRPr="00F35D82">
        <w:rPr>
          <w:i/>
        </w:rPr>
        <w:t>LTI Model of Speech Production</w:t>
      </w:r>
    </w:p>
    <w:p w14:paraId="56F214F2" w14:textId="77777777" w:rsidR="00C24B30" w:rsidRDefault="00C24B30" w:rsidP="00C24B30">
      <w:pPr>
        <w:pStyle w:val="BodyTextNext"/>
        <w:ind w:firstLine="0"/>
        <w:jc w:val="center"/>
        <w:rPr>
          <w:i/>
        </w:rPr>
      </w:pPr>
    </w:p>
    <w:p w14:paraId="24E3EC6F" w14:textId="6C486F56" w:rsidR="00C24B30" w:rsidRDefault="00C24B30" w:rsidP="00C24B30">
      <w:pPr>
        <w:pStyle w:val="BodyText"/>
      </w:pPr>
      <w:r>
        <w:t xml:space="preserve">The cepstral domain is extraordinarily valuable for speech and speaker recognition due to its ability to separate the source, transfer function, and radiation effects of the speech signal being produced. We are interested in capturing the transfer function </w:t>
      </w:r>
      <w:r w:rsidR="00726FD5">
        <w:t xml:space="preserve">information in the MFCC </w:t>
      </w:r>
      <w:r>
        <w:t xml:space="preserve">because </w:t>
      </w:r>
      <w:r w:rsidR="00726FD5">
        <w:t>the transfer function</w:t>
      </w:r>
      <w:r>
        <w:t xml:space="preserve"> contains a representation of the vocal tract and the vocal tract is representative of the uniqueness of the speaker</w:t>
      </w:r>
      <w:r w:rsidR="00726FD5">
        <w:t xml:space="preserve"> [2][3]</w:t>
      </w:r>
      <w:r>
        <w:t>.</w:t>
      </w:r>
      <w:r w:rsidR="00726FD5">
        <w:t xml:space="preserve"> In addition, the use of MFCCs has become firmly established as an excellent feature vector for speech and speaker recognition problems. Thus, this </w:t>
      </w:r>
      <w:r>
        <w:t xml:space="preserve">paper </w:t>
      </w:r>
      <w:r w:rsidR="00726FD5">
        <w:t>will use MFCCs</w:t>
      </w:r>
      <w:r>
        <w:t xml:space="preserve"> to obtain a representation of the transfer function of the speech signal under analysis</w:t>
      </w:r>
      <w:r w:rsidR="00726FD5">
        <w:t xml:space="preserve"> to use for speaker recognition. </w:t>
      </w:r>
    </w:p>
    <w:p w14:paraId="61CA6448" w14:textId="5B399FBD" w:rsidR="004C1E7E" w:rsidRDefault="004C1E7E" w:rsidP="00726FD5">
      <w:pPr>
        <w:pStyle w:val="BodyText"/>
        <w:ind w:firstLine="284"/>
      </w:pPr>
      <w:r>
        <w:t xml:space="preserve">Equation (2) describes the </w:t>
      </w:r>
      <w:r w:rsidR="006E1BAA">
        <w:t xml:space="preserve">equation </w:t>
      </w:r>
      <w:r>
        <w:t xml:space="preserve">for obtaining the MFCC. </w:t>
      </w:r>
    </w:p>
    <w:p w14:paraId="6BF535C6" w14:textId="77777777" w:rsidR="004C1E7E" w:rsidRPr="004C1E7E" w:rsidRDefault="004C1E7E" w:rsidP="004C1E7E">
      <w:pPr>
        <w:pStyle w:val="BodyTextNext"/>
      </w:pPr>
    </w:p>
    <w:p w14:paraId="79BD3DB5" w14:textId="45220DE4" w:rsidR="004C1E7E" w:rsidRPr="00D0215C" w:rsidRDefault="004C1E7E" w:rsidP="004C1E7E">
      <w:pPr>
        <w:pStyle w:val="BodyTextNext"/>
      </w:pPr>
      <m:oMathPara>
        <m:oMath>
          <m:r>
            <w:rPr>
              <w:rFonts w:ascii="Cambria Math" w:hAnsi="Cambria Math"/>
            </w:rPr>
            <m:t xml:space="preserve">                  </m:t>
          </m:r>
          <m:acc>
            <m:accPr>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r>
                    <w:rPr>
                      <w:rFonts w:ascii="Cambria Math" w:hAnsi="Cambria Math"/>
                    </w:rPr>
                    <m:t>log</m:t>
                  </m:r>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e>
              </m:d>
              <m:r>
                <m:rPr>
                  <m:sty m:val="p"/>
                </m:rPr>
                <w:rPr>
                  <w:rFonts w:ascii="Cambria Math" w:hAnsi="Cambria Math"/>
                </w:rPr>
                <m:t>cos⁡[</m:t>
              </m:r>
              <m:r>
                <w:rPr>
                  <w:rFonts w:ascii="Cambria Math" w:hAnsi="Cambria Math"/>
                </w:rPr>
                <m:t>n(k-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K</m:t>
                  </m:r>
                </m:den>
              </m:f>
              <m:r>
                <w:rPr>
                  <w:rFonts w:ascii="Cambria Math" w:hAnsi="Cambria Math"/>
                </w:rPr>
                <m:t>]</m:t>
              </m:r>
            </m:e>
          </m:nary>
          <m:r>
            <w:rPr>
              <w:rFonts w:ascii="Cambria Math" w:hAnsi="Cambria Math"/>
            </w:rPr>
            <m:t xml:space="preserve">                (2)</m:t>
          </m:r>
        </m:oMath>
      </m:oMathPara>
    </w:p>
    <w:p w14:paraId="47F0BE31" w14:textId="77777777" w:rsidR="004C1E7E" w:rsidRPr="004C1E7E" w:rsidRDefault="004C1E7E" w:rsidP="004C1E7E">
      <w:pPr>
        <w:pStyle w:val="BodyTextNext"/>
      </w:pPr>
    </w:p>
    <w:p w14:paraId="1CCB4478" w14:textId="77777777" w:rsidR="008039A8" w:rsidRDefault="008039A8" w:rsidP="008039A8">
      <w:pPr>
        <w:pStyle w:val="BodyText"/>
        <w:ind w:firstLine="360"/>
        <w:rPr>
          <w:ins w:id="31" w:author="Rosenwasser, David B [US] (MS)" w:date="2019-03-13T17:50:00Z"/>
        </w:rPr>
      </w:pPr>
      <w:ins w:id="32" w:author="Rosenwasser, David B [US] (MS)" w:date="2019-03-13T17:50:00Z">
        <w:r>
          <w:t xml:space="preserve">The MFCC approach is a frequency analysis based on a filter bank with approximately critical band spacing of the filters and bandwidths. The MFCC is modeled after the human auditory system which contains proportionally large and narrow filters at the lower end of the frequency scale than the higher end [4]. Because of this, the unit of the MFCC is the mel, which is a warped frequency representation of MFCC with the conversion shown below in equation (1). </w:t>
        </w:r>
      </w:ins>
    </w:p>
    <w:p w14:paraId="3D0E6F22" w14:textId="77777777" w:rsidR="008039A8" w:rsidRPr="007D4FA2" w:rsidRDefault="008039A8" w:rsidP="008039A8">
      <w:pPr>
        <w:pStyle w:val="BodyTextNext"/>
        <w:rPr>
          <w:ins w:id="33" w:author="Rosenwasser, David B [US] (MS)" w:date="2019-03-13T17:50:00Z"/>
        </w:rPr>
      </w:pPr>
    </w:p>
    <w:p w14:paraId="6DCA4663" w14:textId="77777777" w:rsidR="008039A8" w:rsidRDefault="008039A8" w:rsidP="008039A8">
      <w:pPr>
        <w:pStyle w:val="BodyTextNext"/>
        <w:rPr>
          <w:ins w:id="34" w:author="Rosenwasser, David B [US] (MS)" w:date="2019-03-13T17:50:00Z"/>
          <w:sz w:val="20"/>
        </w:rPr>
      </w:pPr>
      <w:ins w:id="35" w:author="Rosenwasser, David B [US] (MS)" w:date="2019-03-13T17:50:00Z">
        <w:r>
          <w:rPr>
            <w:sz w:val="20"/>
          </w:rPr>
          <w:t xml:space="preserve">            </w:t>
        </w:r>
        <m:oMath>
          <m:r>
            <w:rPr>
              <w:rFonts w:ascii="Cambria Math" w:hAnsi="Cambria Math"/>
              <w:sz w:val="20"/>
            </w:rPr>
            <m:t>m=</m:t>
          </m:r>
          <m:func>
            <m:funcPr>
              <m:ctrlPr>
                <w:rPr>
                  <w:rFonts w:ascii="Cambria Math" w:hAnsi="Cambria Math"/>
                  <w:sz w:val="20"/>
                </w:rPr>
              </m:ctrlPr>
            </m:funcPr>
            <m:fName>
              <m:r>
                <m:rPr>
                  <m:sty m:val="p"/>
                </m:rPr>
                <w:rPr>
                  <w:rFonts w:ascii="Cambria Math" w:hAnsi="Cambria Math"/>
                  <w:sz w:val="20"/>
                </w:rPr>
                <m:t>ln</m:t>
              </m:r>
            </m:fName>
            <m:e>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f</m:t>
                      </m:r>
                    </m:num>
                    <m:den>
                      <m:r>
                        <w:rPr>
                          <w:rFonts w:ascii="Cambria Math" w:hAnsi="Cambria Math"/>
                          <w:sz w:val="20"/>
                        </w:rPr>
                        <m:t>700</m:t>
                      </m:r>
                    </m:den>
                  </m:f>
                </m:e>
              </m:d>
            </m:e>
          </m:func>
          <m:r>
            <m:rPr>
              <m:sty m:val="p"/>
            </m:rPr>
            <w:rPr>
              <w:rFonts w:ascii="Cambria Math" w:hAnsi="Cambria Math"/>
              <w:sz w:val="20"/>
            </w:rPr>
            <m:t>ln⁡</m:t>
          </m:r>
          <m:r>
            <w:rPr>
              <w:rFonts w:ascii="Cambria Math" w:hAnsi="Cambria Math"/>
              <w:sz w:val="20"/>
            </w:rPr>
            <m:t xml:space="preserve">(1+ </m:t>
          </m:r>
          <m:f>
            <m:fPr>
              <m:ctrlPr>
                <w:rPr>
                  <w:rFonts w:ascii="Cambria Math" w:hAnsi="Cambria Math"/>
                  <w:i/>
                  <w:sz w:val="20"/>
                </w:rPr>
              </m:ctrlPr>
            </m:fPr>
            <m:num>
              <m:r>
                <w:rPr>
                  <w:rFonts w:ascii="Cambria Math" w:hAnsi="Cambria Math"/>
                  <w:sz w:val="20"/>
                </w:rPr>
                <m:t>1000</m:t>
              </m:r>
            </m:num>
            <m:den>
              <m:r>
                <w:rPr>
                  <w:rFonts w:ascii="Cambria Math" w:hAnsi="Cambria Math"/>
                  <w:sz w:val="20"/>
                </w:rPr>
                <m:t>700</m:t>
              </m:r>
            </m:den>
          </m:f>
          <m:r>
            <w:rPr>
              <w:rFonts w:ascii="Cambria Math" w:hAnsi="Cambria Math"/>
              <w:sz w:val="20"/>
            </w:rPr>
            <m:t>)</m:t>
          </m:r>
        </m:oMath>
        <w:r w:rsidRPr="00B916AD">
          <w:rPr>
            <w:sz w:val="20"/>
          </w:rPr>
          <w:t xml:space="preserve">                  </w:t>
        </w:r>
        <w:r>
          <w:rPr>
            <w:sz w:val="20"/>
          </w:rPr>
          <w:t>(1)</w:t>
        </w:r>
        <w:r w:rsidRPr="00B916AD">
          <w:rPr>
            <w:sz w:val="20"/>
          </w:rPr>
          <w:t xml:space="preserve">   </w:t>
        </w:r>
      </w:ins>
    </w:p>
    <w:p w14:paraId="03FB3868" w14:textId="77777777" w:rsidR="008039A8" w:rsidRPr="0066151D" w:rsidRDefault="008039A8" w:rsidP="008039A8">
      <w:pPr>
        <w:pStyle w:val="BodyTextNext"/>
        <w:ind w:firstLine="0"/>
        <w:rPr>
          <w:ins w:id="36" w:author="Rosenwasser, David B [US] (MS)" w:date="2019-03-13T17:50:00Z"/>
        </w:rPr>
      </w:pPr>
    </w:p>
    <w:p w14:paraId="01AD389F" w14:textId="5E311F2B" w:rsidR="00A3064C" w:rsidRDefault="00A3064C" w:rsidP="008039A8">
      <w:pPr>
        <w:pStyle w:val="BodyTextNext"/>
        <w:rPr>
          <w:ins w:id="37" w:author="Rosenwasser, David B [US] (MS)" w:date="2019-03-13T18:19:00Z"/>
        </w:rPr>
      </w:pPr>
      <w:ins w:id="38" w:author="Rosenwasser, David B [US] (MS)" w:date="2019-03-13T18:18:00Z">
        <w:r>
          <w:t xml:space="preserve">The Figure TBD below demonstrates the filter banks performed in the filter bank analysis, which contain more filters </w:t>
        </w:r>
        <w:r>
          <w:t xml:space="preserve">at the lower frequencies in comparison to the high frequencies which also is modeled after the cochlea. </w:t>
        </w:r>
      </w:ins>
    </w:p>
    <w:p w14:paraId="34D533A6" w14:textId="77777777" w:rsidR="00A3064C" w:rsidRDefault="00A3064C" w:rsidP="008039A8">
      <w:pPr>
        <w:pStyle w:val="BodyTextNext"/>
        <w:rPr>
          <w:ins w:id="39" w:author="Rosenwasser, David B [US] (MS)" w:date="2019-03-13T18:19:00Z"/>
        </w:rPr>
      </w:pPr>
    </w:p>
    <w:p w14:paraId="42C629A4" w14:textId="77777777" w:rsidR="00A3064C" w:rsidRDefault="00A3064C" w:rsidP="00A3064C">
      <w:pPr>
        <w:pStyle w:val="BodyTextNext"/>
        <w:ind w:firstLine="0"/>
        <w:rPr>
          <w:ins w:id="40" w:author="Rosenwasser, David B [US] (MS)" w:date="2019-03-13T18:19:00Z"/>
        </w:rPr>
      </w:pPr>
      <w:ins w:id="41" w:author="Rosenwasser, David B [US] (MS)" w:date="2019-03-13T18:19:00Z">
        <w:r>
          <w:rPr>
            <w:noProof/>
          </w:rPr>
          <mc:AlternateContent>
            <mc:Choice Requires="wpg">
              <w:drawing>
                <wp:inline distT="0" distB="0" distL="0" distR="0" wp14:anchorId="57068FB2" wp14:editId="31C38053">
                  <wp:extent cx="2667000" cy="1302385"/>
                  <wp:effectExtent l="0" t="0" r="0" b="0"/>
                  <wp:docPr id="13" name="Group 13"/>
                  <wp:cNvGraphicFramePr/>
                  <a:graphic xmlns:a="http://schemas.openxmlformats.org/drawingml/2006/main">
                    <a:graphicData uri="http://schemas.microsoft.com/office/word/2010/wordprocessingGroup">
                      <wpg:wgp>
                        <wpg:cNvGrpSpPr/>
                        <wpg:grpSpPr>
                          <a:xfrm>
                            <a:off x="0" y="0"/>
                            <a:ext cx="2667000" cy="1302385"/>
                            <a:chOff x="0" y="0"/>
                            <a:chExt cx="1806105" cy="1302550"/>
                          </a:xfrm>
                        </wpg:grpSpPr>
                        <wps:wsp>
                          <wps:cNvPr id="14" name="Straight Connector 14"/>
                          <wps:cNvCnPr/>
                          <wps:spPr>
                            <a:xfrm>
                              <a:off x="147996" y="1199819"/>
                              <a:ext cx="1331958"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 name="Group 15"/>
                          <wpg:cNvGrpSpPr/>
                          <wpg:grpSpPr>
                            <a:xfrm>
                              <a:off x="0" y="0"/>
                              <a:ext cx="1806105" cy="1302550"/>
                              <a:chOff x="0" y="0"/>
                              <a:chExt cx="1806105" cy="1302550"/>
                            </a:xfrm>
                          </wpg:grpSpPr>
                          <wps:wsp>
                            <wps:cNvPr id="16" name="Straight Connector 16"/>
                            <wps:cNvCnPr/>
                            <wps:spPr>
                              <a:xfrm>
                                <a:off x="147344" y="286021"/>
                                <a:ext cx="0" cy="91567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1547113" y="1096414"/>
                                <a:ext cx="258992" cy="2061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4947E" w14:textId="77777777" w:rsidR="00A3064C" w:rsidRPr="00F01F25" w:rsidRDefault="00A3064C" w:rsidP="00A3064C">
                                  <w:pPr>
                                    <w:rPr>
                                      <w:i/>
                                      <w:sz w:val="16"/>
                                    </w:rPr>
                                  </w:pPr>
                                  <w:r w:rsidRPr="00F01F25">
                                    <w:rPr>
                                      <w:i/>
                                      <w:sz w:val="16"/>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0"/>
                                <a:ext cx="364703" cy="227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9F3FC7" w14:textId="77777777" w:rsidR="00A3064C" w:rsidRPr="00F01F25" w:rsidRDefault="00A3064C" w:rsidP="00A3064C">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Isosceles Triangle 19"/>
                            <wps:cNvSpPr/>
                            <wps:spPr>
                              <a:xfrm>
                                <a:off x="143010"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a:off x="216682" y="611045"/>
                                <a:ext cx="10795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299022"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a:off x="368360" y="611045"/>
                                <a:ext cx="14795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Isosceles Triangle 23"/>
                            <wps:cNvSpPr/>
                            <wps:spPr>
                              <a:xfrm>
                                <a:off x="442032" y="615379"/>
                                <a:ext cx="21653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546040"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Isosceles Triangle 25"/>
                            <wps:cNvSpPr/>
                            <wps:spPr>
                              <a:xfrm>
                                <a:off x="719386"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Isosceles Triangle 26"/>
                            <wps:cNvSpPr/>
                            <wps:spPr>
                              <a:xfrm>
                                <a:off x="866730" y="615379"/>
                                <a:ext cx="325023"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Isosceles Triangle 27"/>
                            <wps:cNvSpPr/>
                            <wps:spPr>
                              <a:xfrm>
                                <a:off x="1070411" y="615379"/>
                                <a:ext cx="382526"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7068FB2" id="Group 13" o:spid="_x0000_s1042" style="width:210pt;height:102.55pt;mso-position-horizontal-relative:char;mso-position-vertical-relative:line" coordsize="18061,1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">
                  <v:line id="Straight Connector 14" o:spid="_x0000_s1043" style="position:absolute;visibility:visible;mso-wrap-style:square" from="1479,11998" to="14799,1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Lf8IAAADbAAAADwAAAGRycy9kb3ducmV2LnhtbESPT2sCMRDF74LfIYzQW81qW9HVKCJK&#10;Sz357z5sxt3FzWRNoqbfvikUvM3w3vvNm9kimkbcyfnasoJBPwNBXFhdc6ngeNi8jkH4gKyxsUwK&#10;fsjDYt7tzDDX9sE7uu9DKRKEfY4KqhDaXEpfVGTQ921LnLSzdQZDWl0ptcNHgptGDrNsJA3WnC5U&#10;2NKqouKyv5lEGZyuRn5eJnj6dlu3fhvFj3hV6qUXl1MQgWJ4mv/TXzrVf4e/X9IA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Lf8IAAADbAAAADwAAAAAAAAAAAAAA&#10;AAChAgAAZHJzL2Rvd25yZXYueG1sUEsFBgAAAAAEAAQA+QAAAJADAAAAAA==&#10;" strokecolor="black [3040]"/>
                  <v:group id="Group 15" o:spid="_x0000_s1044" style="position:absolute;width:18061;height:13025" coordsize="18061,13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Straight Connector 16" o:spid="_x0000_s1045" style="position:absolute;visibility:visible;mso-wrap-style:square" from="1473,2860" to="1473,1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shape id="Text Box 17" o:spid="_x0000_s1046" type="#_x0000_t202" style="position:absolute;left:15471;top:10964;width:2590;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14:paraId="7E24947E" w14:textId="77777777" w:rsidR="00A3064C" w:rsidRPr="00F01F25" w:rsidRDefault="00A3064C" w:rsidP="00A3064C">
                            <w:pPr>
                              <w:rPr>
                                <w:i/>
                                <w:sz w:val="16"/>
                              </w:rPr>
                            </w:pPr>
                            <w:r w:rsidRPr="00F01F25">
                              <w:rPr>
                                <w:i/>
                                <w:sz w:val="16"/>
                              </w:rPr>
                              <w:t>f</w:t>
                            </w:r>
                          </w:p>
                        </w:txbxContent>
                      </v:textbox>
                    </v:shape>
                    <v:shape id="Text Box 18" o:spid="_x0000_s1047" type="#_x0000_t202" style="position:absolute;width:3647;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14:paraId="289F3FC7" w14:textId="77777777" w:rsidR="00A3064C" w:rsidRPr="00F01F25" w:rsidRDefault="00A3064C" w:rsidP="00A3064C">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48" type="#_x0000_t5" style="position:absolute;left:143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pzTcMA&#10;AADbAAAADwAAAGRycy9kb3ducmV2LnhtbERPTWvCQBC9F/wPywheRDcWWzV1FSkKgj20MQePQ3aa&#10;BLOzIbvG6K93hUJv83ifs1x3phItNa60rGAyjkAQZ1aXnCtIj7vRHITzyBory6TgRg7Wq97LEmNt&#10;r/xDbeJzEULYxaig8L6OpXRZQQbd2NbEgfu1jUEfYJNL3eA1hJtKvkbRuzRYcmgosKbPgrJzcjEK&#10;vq1LHbenBKPt+TYd3mdfw7eDUoN+t/kA4anz/+I/916H+Qt4/hIO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pzTcMAAADbAAAADwAAAAAAAAAAAAAAAACYAgAAZHJzL2Rv&#10;d25yZXYueG1sUEsFBgAAAAAEAAQA9QAAAIgDAAAAAA==&#10;" filled="f" strokecolor="black [3213]" strokeweight=".25pt"/>
                    <v:shape id="Isosceles Triangle 20" o:spid="_x0000_s1049" type="#_x0000_t5" style="position:absolute;left:2166;top:6110;width:10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QbcMA&#10;AADbAAAADwAAAGRycy9kb3ducmV2LnhtbERPy2rCQBTdF/yH4QrdiE4MtS2pYxBpoVAXNs3C5SVz&#10;TYKZOyEzzcOvdxaFLg/nvU1H04ieOldbVrBeRSCIC6trLhXkPx/LVxDOI2tsLJOCiRyku9nDFhNt&#10;B/6mPvOlCCHsElRQed8mUrqiIoNuZVviwF1sZ9AH2JVSdziEcNPIOIqepcGaQ0OFLR0qKq7Zr1Fw&#10;si533J8zjN6v09Pi9nJcbL6UepyP+zcQnkb/L/5zf2oFcVgfvo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wQbcMAAADbAAAADwAAAAAAAAAAAAAAAACYAgAAZHJzL2Rv&#10;d25yZXYueG1sUEsFBgAAAAAEAAQA9QAAAIgDAAAAAA==&#10;" filled="f" strokecolor="black [3213]" strokeweight=".25pt"/>
                    <v:shape id="Isosceles Triangle 21" o:spid="_x0000_s1050" type="#_x0000_t5" style="position:absolute;left:299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19sQA&#10;AADbAAAADwAAAGRycy9kb3ducmV2LnhtbESPT4vCMBTE7wt+h/AEL6Kpsv6hGkUWBcE9aPXg8dE8&#10;22LzUppsrfvpzYKwx2FmfsMs160pRUO1KywrGA0jEMSp1QVnCi7n3WAOwnlkjaVlUvAkB+tV52OJ&#10;sbYPPlGT+EwECLsYFeTeV7GULs3JoBvaijh4N1sb9EHWmdQ1PgLclHIcRVNpsOCwkGNFXzml9+TH&#10;KDhad3HcXBOMtvfnZ/939t2fHJTqddvNAoSn1v+H3+29VjAewd+X8AP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AtfbEAAAA2wAAAA8AAAAAAAAAAAAAAAAAmAIAAGRycy9k&#10;b3ducmV2LnhtbFBLBQYAAAAABAAEAPUAAACJAwAAAAA=&#10;" filled="f" strokecolor="black [3213]" strokeweight=".25pt"/>
                    <v:shape id="Isosceles Triangle 22" o:spid="_x0000_s1051" type="#_x0000_t5" style="position:absolute;left:3683;top:6110;width:14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rgcUA&#10;AADbAAAADwAAAGRycy9kb3ducmV2LnhtbESPQWvCQBSE7wX/w/IEL1I3BrUluoqIgtAe2phDj4/s&#10;Mwlm34bsGqO/vlsQehxm5htmtelNLTpqXWVZwXQSgSDOra64UJCdDq/vIJxH1lhbJgV3crBZD15W&#10;mGh742/qUl+IAGGXoILS+yaR0uUlGXQT2xAH72xbgz7ItpC6xVuAm1rGUbSQBisOCyU2tCspv6RX&#10;o+DLusxx95NitL/cZ+PH2+d4/qHUaNhvlyA89f4//GwftYI4hr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uBxQAAANsAAAAPAAAAAAAAAAAAAAAAAJgCAABkcnMv&#10;ZG93bnJldi54bWxQSwUGAAAAAAQABAD1AAAAigMAAAAA&#10;" filled="f" strokecolor="black [3213]" strokeweight=".25pt"/>
                    <v:shape id="Isosceles Triangle 23" o:spid="_x0000_s1052" type="#_x0000_t5" style="position:absolute;left:4420;top:6153;width:216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OGsUA&#10;AADbAAAADwAAAGRycy9kb3ducmV2LnhtbESPQWvCQBSE74L/YXmCF2k22molZpVSWijoQVMPPT6y&#10;zySYfRuya4z99V2h4HGYmW+YdNObWnTUusqygmkUgyDOra64UHD8/nxagnAeWWNtmRTcyMFmPRyk&#10;mGh75QN1mS9EgLBLUEHpfZNI6fKSDLrINsTBO9nWoA+yLaRu8RrgppazOF5IgxWHhRIbei8pP2cX&#10;o2Bv3dFx95Nh/HG+vUx+X3eT+Vap8ah/W4Hw1PtH+L/9pRXMnuH+Jfw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4axQAAANsAAAAPAAAAAAAAAAAAAAAAAJgCAABkcnMv&#10;ZG93bnJldi54bWxQSwUGAAAAAAQABAD1AAAAigMAAAAA&#10;" filled="f" strokecolor="black [3213]" strokeweight=".25pt"/>
                    <v:shape id="Isosceles Triangle 24" o:spid="_x0000_s1053" type="#_x0000_t5" style="position:absolute;left:5460;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bsQA&#10;AADbAAAADwAAAGRycy9kb3ducmV2LnhtbESPQYvCMBSE74L/ITzBi6yp4urSNYqIwoIetHrY46N5&#10;tsXmpTSx1v31RljwOMzMN8x82ZpSNFS7wrKC0TACQZxaXXCm4HzafnyBcB5ZY2mZFDzIwXLR7cwx&#10;1vbOR2oSn4kAYRejgtz7KpbSpTkZdENbEQfvYmuDPsg6k7rGe4CbUo6jaCoNFhwWcqxonVN6TW5G&#10;wcG6s+PmN8Foc31MBn+z/eBzp1S/166+QXhq/Tv83/7RCsYTeH0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3Fm7EAAAA2wAAAA8AAAAAAAAAAAAAAAAAmAIAAGRycy9k&#10;b3ducmV2LnhtbFBLBQYAAAAABAAEAPUAAACJAwAAAAA=&#10;" filled="f" strokecolor="black [3213]" strokeweight=".25pt"/>
                    <v:shape id="Isosceles Triangle 25" o:spid="_x0000_s1054" type="#_x0000_t5" style="position:absolute;left:7193;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z9cQA&#10;AADbAAAADwAAAGRycy9kb3ducmV2LnhtbESPQYvCMBSE7wv+h/AEL7KmyqpL1ygiCgt60Ophj4/m&#10;2Rabl9LEWv31RhD2OMzMN8xs0ZpSNFS7wrKC4SACQZxaXXCm4HTcfH6DcB5ZY2mZFNzJwWLe+Zhh&#10;rO2ND9QkPhMBwi5GBbn3VSylS3My6Aa2Ig7e2dYGfZB1JnWNtwA3pRxF0UQaLDgs5FjRKqf0klyN&#10;gr11J8fNX4LR+nL/6j+mu/54q1Sv2y5/QHhq/X/43f7VCkZje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7s/XEAAAA2wAAAA8AAAAAAAAAAAAAAAAAmAIAAGRycy9k&#10;b3ducmV2LnhtbFBLBQYAAAAABAAEAPUAAACJAwAAAAA=&#10;" filled="f" strokecolor="black [3213]" strokeweight=".25pt"/>
                    <v:shape id="Isosceles Triangle 26" o:spid="_x0000_s1055" type="#_x0000_t5" style="position:absolute;left:8667;top:6153;width:325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tgsQA&#10;AADbAAAADwAAAGRycy9kb3ducmV2LnhtbESPQYvCMBSE7wv+h/AEL6Kp4qpUo8iiIKwHrR48Pppn&#10;W2xeSpOt1V+/ERb2OMzMN8xy3ZpSNFS7wrKC0TACQZxaXXCm4HLeDeYgnEfWWFomBU9ysF51PpYY&#10;a/vgEzWJz0SAsItRQe59FUvp0pwMuqGtiIN3s7VBH2SdSV3jI8BNKcdRNJUGCw4LOVb0lVN6T36M&#10;gqN1F8fNNcFoe39O+q/Zof/5rVSv224WIDy1/j/8195rBeMpvL+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pLYLEAAAA2wAAAA8AAAAAAAAAAAAAAAAAmAIAAGRycy9k&#10;b3ducmV2LnhtbFBLBQYAAAAABAAEAPUAAACJAwAAAAA=&#10;" filled="f" strokecolor="black [3213]" strokeweight=".25pt"/>
                    <v:shape id="Isosceles Triangle 27" o:spid="_x0000_s1056" type="#_x0000_t5" style="position:absolute;left:10704;top:6153;width:382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IGcYA&#10;AADbAAAADwAAAGRycy9kb3ducmV2LnhtbESPT2vCQBTE7wW/w/KEXqRuGqxKdA2ltFCoB009eHxk&#10;n0kw+zZkt/njp+8KhR6HmfkNs00HU4uOWldZVvA8j0AQ51ZXXCg4fX88rUE4j6yxtkwKRnKQ7iYP&#10;W0y07flIXeYLESDsElRQet8kUrq8JINubhvi4F1sa9AH2RZSt9gHuKllHEVLabDisFBiQ28l5dfs&#10;xyg4WHdy3J0zjN6v42J2W+1nL19KPU6H1w0IT4P/D/+1P7WCeAX3L+EH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IGcYAAADbAAAADwAAAAAAAAAAAAAAAACYAgAAZHJz&#10;L2Rvd25yZXYueG1sUEsFBgAAAAAEAAQA9QAAAIsDAAAAAA==&#10;" filled="f" strokecolor="black [3213]" strokeweight=".25pt"/>
                  </v:group>
                  <w10:anchorlock/>
                </v:group>
              </w:pict>
            </mc:Fallback>
          </mc:AlternateContent>
        </w:r>
      </w:ins>
    </w:p>
    <w:p w14:paraId="4738544B" w14:textId="77777777" w:rsidR="00A3064C" w:rsidRPr="00117ADD" w:rsidRDefault="00A3064C" w:rsidP="00A3064C">
      <w:pPr>
        <w:pStyle w:val="BodyTextNext"/>
        <w:ind w:firstLine="0"/>
        <w:jc w:val="center"/>
        <w:rPr>
          <w:ins w:id="42" w:author="Rosenwasser, David B [US] (MS)" w:date="2019-03-13T18:19:00Z"/>
          <w:i/>
        </w:rPr>
      </w:pPr>
      <w:ins w:id="43" w:author="Rosenwasser, David B [US] (MS)" w:date="2019-03-13T18:19:00Z">
        <w:r>
          <w:t xml:space="preserve">Figure 4: </w:t>
        </w:r>
        <w:r w:rsidRPr="00117ADD">
          <w:rPr>
            <w:i/>
          </w:rPr>
          <w:t xml:space="preserve">Mel-Scale </w:t>
        </w:r>
        <w:r>
          <w:rPr>
            <w:i/>
          </w:rPr>
          <w:t xml:space="preserve">Triangle </w:t>
        </w:r>
        <w:r w:rsidRPr="00117ADD">
          <w:rPr>
            <w:i/>
          </w:rPr>
          <w:t>Filter</w:t>
        </w:r>
        <w:r>
          <w:rPr>
            <w:i/>
          </w:rPr>
          <w:t xml:space="preserve"> Bank</w:t>
        </w:r>
      </w:ins>
    </w:p>
    <w:p w14:paraId="341EAFC4" w14:textId="77777777" w:rsidR="00A3064C" w:rsidRDefault="00A3064C" w:rsidP="008039A8">
      <w:pPr>
        <w:pStyle w:val="BodyTextNext"/>
        <w:rPr>
          <w:ins w:id="44" w:author="Rosenwasser, David B [US] (MS)" w:date="2019-03-13T18:18:00Z"/>
        </w:rPr>
      </w:pPr>
    </w:p>
    <w:p w14:paraId="57AFABBF" w14:textId="77777777" w:rsidR="008039A8" w:rsidRPr="00431B43" w:rsidRDefault="008039A8" w:rsidP="008039A8">
      <w:pPr>
        <w:pStyle w:val="BodyTextNext"/>
        <w:rPr>
          <w:ins w:id="45" w:author="Rosenwasser, David B [US] (MS)" w:date="2019-03-13T17:50:00Z"/>
        </w:rPr>
      </w:pPr>
      <w:ins w:id="46" w:author="Rosenwasser, David B [US] (MS)" w:date="2019-03-13T17:50:00Z">
        <w:r>
          <w:t xml:space="preserve">Warping the frequency scale into mel scale allows for improved resolution at lower frequencies which contains the unique characteristics of speech that will be used as the feature vector. </w:t>
        </w:r>
      </w:ins>
    </w:p>
    <w:p w14:paraId="26DB6705" w14:textId="3907F776" w:rsidR="00085A7B" w:rsidRDefault="00A3064C">
      <w:pPr>
        <w:pStyle w:val="BodyText"/>
        <w:ind w:firstLine="360"/>
      </w:pPr>
      <w:ins w:id="47" w:author="Rosenwasser, David B [US] (MS)" w:date="2019-03-13T18:13:00Z">
        <w:r>
          <w:t xml:space="preserve">Hansen and Hasan [6] offer an efficient method to obtain the MFCC. </w:t>
        </w:r>
      </w:ins>
      <w:r w:rsidR="007B1AC4">
        <w:t xml:space="preserve">To obtain the MFCC, the samples must first be divided in overlapping segments </w:t>
      </w:r>
      <w:r w:rsidR="004C1E7E">
        <w:t xml:space="preserve">as </w:t>
      </w:r>
      <w:r w:rsidR="00D71F2F">
        <w:t xml:space="preserve">shown </w:t>
      </w:r>
      <w:r w:rsidR="004C1E7E">
        <w:t xml:space="preserve">in Figure </w:t>
      </w:r>
      <w:r w:rsidR="00D71F2F">
        <w:t xml:space="preserve">4 </w:t>
      </w:r>
      <w:r w:rsidR="004C1E7E">
        <w:t>in order for</w:t>
      </w:r>
      <w:r w:rsidR="007B1AC4">
        <w:t xml:space="preserve"> </w:t>
      </w:r>
      <w:r w:rsidR="004C1E7E">
        <w:t xml:space="preserve">performing </w:t>
      </w:r>
      <w:r w:rsidR="00D71F2F">
        <w:t xml:space="preserve">the </w:t>
      </w:r>
      <w:r w:rsidR="004C1E7E">
        <w:t>sampling of the signal</w:t>
      </w:r>
      <w:r w:rsidR="007B1AC4">
        <w:t xml:space="preserve">. The segment under analysis, or </w:t>
      </w:r>
      <w:r w:rsidR="00D71F2F">
        <w:t xml:space="preserve">the </w:t>
      </w:r>
      <w:r w:rsidR="007B1AC4">
        <w:t>frame, is multiplied by a Hamming window in the time domain before the Fourier transform is taken</w:t>
      </w:r>
      <w:r w:rsidR="004C1E7E">
        <w:t xml:space="preserve">. </w:t>
      </w:r>
      <w:r w:rsidR="00085A7B">
        <w:t xml:space="preserve">As shown in equation (3), the length of the window is related to the sampling frequency, where </w:t>
      </w:r>
      <w:r w:rsidR="00085A7B">
        <w:rPr>
          <w:i/>
        </w:rPr>
        <w:t>f</w:t>
      </w:r>
      <w:r w:rsidR="00085A7B" w:rsidRPr="00726FD5">
        <w:rPr>
          <w:i/>
          <w:vertAlign w:val="subscript"/>
        </w:rPr>
        <w:t>s</w:t>
      </w:r>
      <w:r w:rsidR="00085A7B">
        <w:rPr>
          <w:i/>
        </w:rPr>
        <w:t xml:space="preserve"> </w:t>
      </w:r>
      <w:r w:rsidR="00085A7B">
        <w:t xml:space="preserve">= 22050Hz for each audio sample. </w:t>
      </w:r>
      <w:r w:rsidR="006E1BAA">
        <w:t>Each frame contains a 50% overlap</w:t>
      </w:r>
      <w:r w:rsidR="00D71F2F">
        <w:t xml:space="preserve"> with the previous sample</w:t>
      </w:r>
      <w:r w:rsidR="006E1BAA">
        <w:t xml:space="preserve">. </w:t>
      </w:r>
    </w:p>
    <w:p w14:paraId="3F3C4279" w14:textId="77777777" w:rsidR="006E1BAA" w:rsidRPr="006E1BAA" w:rsidRDefault="006E1BAA" w:rsidP="00726FD5">
      <w:pPr>
        <w:pStyle w:val="BodyTextNext"/>
      </w:pPr>
    </w:p>
    <w:p w14:paraId="463E9F31" w14:textId="5F9E3214" w:rsidR="00085A7B" w:rsidRDefault="00085A7B">
      <w:pPr>
        <w:pStyle w:val="BodyText"/>
        <w:ind w:firstLine="360"/>
      </w:pPr>
      <w:r>
        <w:t xml:space="preserve">                      </w:t>
      </w:r>
      <m:oMath>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0.03</m:t>
                    </m:r>
                    <m:sSub>
                      <m:sSubPr>
                        <m:ctrlPr>
                          <w:rPr>
                            <w:rFonts w:ascii="Cambria Math" w:hAnsi="Cambria Math"/>
                            <w:i/>
                          </w:rPr>
                        </m:ctrlPr>
                      </m:sSubPr>
                      <m:e>
                        <m:r>
                          <w:rPr>
                            <w:rFonts w:ascii="Cambria Math" w:hAnsi="Cambria Math"/>
                          </w:rPr>
                          <m:t>f</m:t>
                        </m:r>
                      </m:e>
                      <m:sub>
                        <m:r>
                          <w:rPr>
                            <w:rFonts w:ascii="Cambria Math" w:hAnsi="Cambria Math"/>
                          </w:rPr>
                          <m:t>s</m:t>
                        </m:r>
                      </m:sub>
                    </m:sSub>
                  </m:e>
                </m:d>
              </m:e>
            </m:d>
          </m:e>
          <m:sup>
            <m:r>
              <w:rPr>
                <w:rFonts w:ascii="Cambria Math" w:hAnsi="Cambria Math"/>
              </w:rPr>
              <m:t>2</m:t>
            </m:r>
          </m:sup>
        </m:sSup>
      </m:oMath>
      <w:r>
        <w:t xml:space="preserve">                                 (3)</w:t>
      </w:r>
    </w:p>
    <w:p w14:paraId="1D72ACC3" w14:textId="77777777" w:rsidR="00085A7B" w:rsidRPr="00085A7B" w:rsidRDefault="00085A7B" w:rsidP="00726FD5">
      <w:pPr>
        <w:pStyle w:val="BodyTextNext"/>
      </w:pPr>
    </w:p>
    <w:p w14:paraId="70F442AE" w14:textId="1E9336FC" w:rsidR="008E3FA2" w:rsidRDefault="004C1E7E" w:rsidP="00117ADD">
      <w:pPr>
        <w:pStyle w:val="BodyText"/>
        <w:ind w:firstLine="360"/>
      </w:pPr>
      <w:r>
        <w:t xml:space="preserve">Next, the logarithm of the Fourier spectrum is computed before the mel-scale filter bank analysis is performed. The logarithm of the Fourier transform of a signal transforms the representation </w:t>
      </w:r>
      <w:r w:rsidR="00D71F2F">
        <w:t xml:space="preserve">to </w:t>
      </w:r>
      <w:r>
        <w:t xml:space="preserve">the cepstral domain which, as described previously, offers valuable properties for speaker </w:t>
      </w:r>
      <w:r w:rsidR="006E1BAA">
        <w:t xml:space="preserve">verification </w:t>
      </w:r>
      <w:r w:rsidR="00117ADD">
        <w:t xml:space="preserve">because the transfer function </w:t>
      </w:r>
      <w:r w:rsidR="00D71F2F">
        <w:t xml:space="preserve">can be separated from the source and radiation elements of the LTI model of speech production. The </w:t>
      </w:r>
      <w:r w:rsidR="00117ADD">
        <w:t xml:space="preserve">vocal tract </w:t>
      </w:r>
      <w:r w:rsidR="00D71F2F">
        <w:t>contains speaker dependent properties and is thus extremely valuable for speaker identification</w:t>
      </w:r>
      <w:r w:rsidR="00117ADD">
        <w:t>.</w:t>
      </w:r>
      <w:r>
        <w:t xml:space="preserve"> The mel-scale filter </w:t>
      </w:r>
      <w:r w:rsidR="008E3FA2">
        <w:t>bank</w:t>
      </w:r>
      <w:r w:rsidR="00D71F2F">
        <w:t>, modeled after the human auditory system,</w:t>
      </w:r>
      <w:r w:rsidR="008E3FA2">
        <w:t xml:space="preserve"> is demonstrated below in Figure </w:t>
      </w:r>
      <w:r w:rsidR="00D71F2F">
        <w:t>4. The filter bank contains</w:t>
      </w:r>
      <w:r w:rsidR="00117ADD">
        <w:t xml:space="preserve"> triangle filters with approximately critical band spacing of the filters and bandwidths [</w:t>
      </w:r>
      <w:r w:rsidR="00D71F2F">
        <w:t>4</w:t>
      </w:r>
      <w:r w:rsidR="00117ADD">
        <w:t xml:space="preserve">]. </w:t>
      </w:r>
      <w:r w:rsidR="00D71F2F">
        <w:t xml:space="preserve">The filter bank analysis produces the cepstral energy in each channel representing different frequency bands. </w:t>
      </w:r>
      <w:r w:rsidR="007148CB">
        <w:t xml:space="preserve">The highest and lowest filters were tapered down to zero because the ends of the sampling </w:t>
      </w:r>
      <w:r w:rsidR="00D71F2F">
        <w:t xml:space="preserve">phase </w:t>
      </w:r>
      <w:r w:rsidR="007148CB">
        <w:t xml:space="preserve">produce higher error rates as they overlap with a zero value. </w:t>
      </w:r>
    </w:p>
    <w:p w14:paraId="0571E667" w14:textId="79ECC664" w:rsidR="008E3FA2" w:rsidRDefault="008E3FA2" w:rsidP="008E3FA2">
      <w:pPr>
        <w:pStyle w:val="BodyTextNext"/>
        <w:ind w:firstLine="0"/>
      </w:pPr>
      <w:r>
        <w:rPr>
          <w:noProof/>
        </w:rPr>
        <mc:AlternateContent>
          <mc:Choice Requires="wpg">
            <w:drawing>
              <wp:inline distT="0" distB="0" distL="0" distR="0" wp14:anchorId="0B83EA4F" wp14:editId="41AD2F10">
                <wp:extent cx="2667000" cy="1302385"/>
                <wp:effectExtent l="0" t="0" r="0" b="0"/>
                <wp:docPr id="333" name="Group 333"/>
                <wp:cNvGraphicFramePr/>
                <a:graphic xmlns:a="http://schemas.openxmlformats.org/drawingml/2006/main">
                  <a:graphicData uri="http://schemas.microsoft.com/office/word/2010/wordprocessingGroup">
                    <wpg:wgp>
                      <wpg:cNvGrpSpPr/>
                      <wpg:grpSpPr>
                        <a:xfrm>
                          <a:off x="0" y="0"/>
                          <a:ext cx="2667000" cy="1302385"/>
                          <a:chOff x="0" y="0"/>
                          <a:chExt cx="1806105" cy="1302550"/>
                        </a:xfrm>
                      </wpg:grpSpPr>
                      <wps:wsp>
                        <wps:cNvPr id="334" name="Straight Connector 334"/>
                        <wps:cNvCnPr/>
                        <wps:spPr>
                          <a:xfrm>
                            <a:off x="147996" y="1199819"/>
                            <a:ext cx="1331958"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5" name="Group 335"/>
                        <wpg:cNvGrpSpPr/>
                        <wpg:grpSpPr>
                          <a:xfrm>
                            <a:off x="0" y="0"/>
                            <a:ext cx="1806105" cy="1302550"/>
                            <a:chOff x="0" y="0"/>
                            <a:chExt cx="1806105" cy="1302550"/>
                          </a:xfrm>
                        </wpg:grpSpPr>
                        <wps:wsp>
                          <wps:cNvPr id="336" name="Straight Connector 336"/>
                          <wps:cNvCnPr/>
                          <wps:spPr>
                            <a:xfrm>
                              <a:off x="147344" y="286021"/>
                              <a:ext cx="0" cy="91567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Text Box 337"/>
                          <wps:cNvSpPr txBox="1"/>
                          <wps:spPr>
                            <a:xfrm>
                              <a:off x="1547113" y="1096414"/>
                              <a:ext cx="258992" cy="2061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DD921" w14:textId="77777777" w:rsidR="00A57E88" w:rsidRPr="00F01F25" w:rsidRDefault="00A57E88" w:rsidP="008E3FA2">
                                <w:pPr>
                                  <w:rPr>
                                    <w:i/>
                                    <w:sz w:val="16"/>
                                  </w:rPr>
                                </w:pPr>
                                <w:r w:rsidRPr="00F01F25">
                                  <w:rPr>
                                    <w:i/>
                                    <w:sz w:val="16"/>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 name="Text Box 338"/>
                          <wps:cNvSpPr txBox="1"/>
                          <wps:spPr>
                            <a:xfrm>
                              <a:off x="0" y="0"/>
                              <a:ext cx="364703" cy="227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FBCDA" w14:textId="77777777" w:rsidR="00A57E88" w:rsidRPr="00F01F25" w:rsidRDefault="00A57E88" w:rsidP="008E3FA2">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Isosceles Triangle 339"/>
                          <wps:cNvSpPr/>
                          <wps:spPr>
                            <a:xfrm>
                              <a:off x="143010"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Isosceles Triangle 340"/>
                          <wps:cNvSpPr/>
                          <wps:spPr>
                            <a:xfrm>
                              <a:off x="216682" y="611045"/>
                              <a:ext cx="10795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Isosceles Triangle 341"/>
                          <wps:cNvSpPr/>
                          <wps:spPr>
                            <a:xfrm>
                              <a:off x="299022" y="611045"/>
                              <a:ext cx="11684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Isosceles Triangle 342"/>
                          <wps:cNvSpPr/>
                          <wps:spPr>
                            <a:xfrm>
                              <a:off x="368360" y="611045"/>
                              <a:ext cx="14795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Isosceles Triangle 343"/>
                          <wps:cNvSpPr/>
                          <wps:spPr>
                            <a:xfrm>
                              <a:off x="442032" y="615379"/>
                              <a:ext cx="216535"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Isosceles Triangle 344"/>
                          <wps:cNvSpPr/>
                          <wps:spPr>
                            <a:xfrm>
                              <a:off x="546040"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Isosceles Triangle 345"/>
                          <wps:cNvSpPr/>
                          <wps:spPr>
                            <a:xfrm>
                              <a:off x="719386" y="615379"/>
                              <a:ext cx="233680"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Isosceles Triangle 346"/>
                          <wps:cNvSpPr/>
                          <wps:spPr>
                            <a:xfrm>
                              <a:off x="866730" y="615379"/>
                              <a:ext cx="325023"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Isosceles Triangle 347"/>
                          <wps:cNvSpPr/>
                          <wps:spPr>
                            <a:xfrm>
                              <a:off x="1070411" y="615379"/>
                              <a:ext cx="382526" cy="58610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B83EA4F" id="Group 333" o:spid="_x0000_s1057" style="width:210pt;height:102.55pt;mso-position-horizontal-relative:char;mso-position-vertical-relative:line" coordsize="18061,13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">
                <v:line id="Straight Connector 334" o:spid="_x0000_s1058" style="position:absolute;visibility:visible;mso-wrap-style:square" from="1479,11998" to="14799,1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hk8MAAADcAAAADwAAAGRycy9kb3ducmV2LnhtbESPT2sCMRTE7wW/Q3iCN83abUVXo0ix&#10;tNST/+6PzXN3cfOyJqmm374pCD0OM/MbZrGKphU3cr6xrGA8ykAQl1Y3XCk4Ht6HUxA+IGtsLZOC&#10;H/KwWvaeFlhoe+cd3fahEgnCvkAFdQhdIaUvazLoR7YjTt7ZOoMhSVdJ7fCe4KaVz1k2kQYbTgs1&#10;dvRWU3nZf5tEGZ+uRn5cZnj6clu3ySfxNV6VGvTjeg4iUAz/4Uf7UyvI8x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F4ZPDAAAA3AAAAA8AAAAAAAAAAAAA&#10;AAAAoQIAAGRycy9kb3ducmV2LnhtbFBLBQYAAAAABAAEAPkAAACRAwAAAAA=&#10;" strokecolor="black [3040]"/>
                <v:group id="Group 335" o:spid="_x0000_s1059" style="position:absolute;width:18061;height:13025" coordsize="18061,13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line id="Straight Connector 336" o:spid="_x0000_s1060" style="position:absolute;visibility:visible;mso-wrap-style:square" from="1473,2860" to="1473,1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af8MAAADcAAAADwAAAGRycy9kb3ducmV2LnhtbESPT2sCMRTE7wW/Q3hCbzWrS5e6GkWk&#10;pcWe6p/7Y/PcXdy8rEmq6bc3gtDjMDO/YebLaDpxIedbywrGowwEcWV1y7WC/e7j5Q2ED8gaO8uk&#10;4I88LBeDpzmW2l75hy7bUIsEYV+igiaEvpTSVw0Z9CPbEyfvaJ3BkKSrpXZ4TXDTyUmWFdJgy2mh&#10;wZ7WDVWn7a9JlPHhbOTnaYqHjft273kRX+NZqedhXM1ABIrhP/xof2kFeV7A/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b2n/DAAAA3AAAAA8AAAAAAAAAAAAA&#10;AAAAoQIAAGRycy9kb3ducmV2LnhtbFBLBQYAAAAABAAEAPkAAACRAwAAAAA=&#10;" strokecolor="black [3040]"/>
                  <v:shape id="Text Box 337" o:spid="_x0000_s1061" type="#_x0000_t202" style="position:absolute;left:15471;top:10964;width:2590;height:2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ED1sYA&#10;AADcAAAADwAAAGRycy9kb3ducmV2LnhtbESPW2vCQBSE3wX/w3KEvohu2uCF1FWk9IZvmlbx7ZA9&#10;TYLZsyG7TdJ/3xUEH4eZ+YZZbXpTiZYaV1pW8DiNQBBnVpecK/hK3yZLEM4ja6wsk4I/crBZDwcr&#10;TLTteE/tweciQNglqKDwvk6kdFlBBt3U1sTB+7GNQR9kk0vdYBfgppJPUTSXBksOCwXW9FJQdjn8&#10;GgXncX7auf79u4tncf360aaLo06Vehj122cQnnp/D9/an1pBHC/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ED1sYAAADcAAAADwAAAAAAAAAAAAAAAACYAgAAZHJz&#10;L2Rvd25yZXYueG1sUEsFBgAAAAAEAAQA9QAAAIsDAAAAAA==&#10;" fillcolor="white [3201]" stroked="f" strokeweight=".5pt">
                    <v:textbox>
                      <w:txbxContent>
                        <w:p w14:paraId="76EDD921" w14:textId="77777777" w:rsidR="00A57E88" w:rsidRPr="00F01F25" w:rsidRDefault="00A57E88" w:rsidP="008E3FA2">
                          <w:pPr>
                            <w:rPr>
                              <w:i/>
                              <w:sz w:val="16"/>
                            </w:rPr>
                          </w:pPr>
                          <w:r w:rsidRPr="00F01F25">
                            <w:rPr>
                              <w:i/>
                              <w:sz w:val="16"/>
                            </w:rPr>
                            <w:t>f</w:t>
                          </w:r>
                        </w:p>
                      </w:txbxContent>
                    </v:textbox>
                  </v:shape>
                  <v:shape id="Text Box 338" o:spid="_x0000_s1062" type="#_x0000_t202" style="position:absolute;width:3647;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XpMQA&#10;AADcAAAADwAAAGRycy9kb3ducmV2LnhtbERPyWrDMBC9F/IPYgq5lERuTBbcKKGUZiG32ElLb4M1&#10;tU2skbEU2/376lDo8fH29XYwteiodZVlBc/TCARxbnXFhYJLtpusQDiPrLG2TAp+yMF2M3pYY6Jt&#10;z2fqUl+IEMIuQQWl900ipctLMuimtiEO3LdtDfoA20LqFvsQbmo5i6KFNFhxaCixobeS8lt6Nwq+&#10;norPkxv21z6ex837ocuWHzpTavw4vL6A8DT4f/Gf+6gVxHFYG86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l6TEAAAA3AAAAA8AAAAAAAAAAAAAAAAAmAIAAGRycy9k&#10;b3ducmV2LnhtbFBLBQYAAAAABAAEAPUAAACJAwAAAAA=&#10;" fillcolor="white [3201]" stroked="f" strokeweight=".5pt">
                    <v:textbox>
                      <w:txbxContent>
                        <w:p w14:paraId="1DAFBCDA" w14:textId="77777777" w:rsidR="00A57E88" w:rsidRPr="00F01F25" w:rsidRDefault="00A57E88" w:rsidP="008E3FA2">
                          <w:pPr>
                            <w:rPr>
                              <w:sz w:val="16"/>
                            </w:rPr>
                          </w:pPr>
                          <m:oMath>
                            <m:acc>
                              <m:accPr>
                                <m:chr m:val="̃"/>
                                <m:ctrlPr>
                                  <w:rPr>
                                    <w:rFonts w:ascii="Cambria Math" w:eastAsiaTheme="minorHAnsi" w:hAnsi="Cambria Math" w:cstheme="minorBidi"/>
                                    <w:i/>
                                    <w:sz w:val="16"/>
                                    <w:szCs w:val="22"/>
                                  </w:rPr>
                                </m:ctrlPr>
                              </m:accPr>
                              <m:e>
                                <m:r>
                                  <w:rPr>
                                    <w:rFonts w:ascii="Cambria Math" w:hAnsi="Cambria Math"/>
                                    <w:sz w:val="16"/>
                                  </w:rPr>
                                  <m:t>S</m:t>
                                </m:r>
                              </m:e>
                            </m:acc>
                          </m:oMath>
                          <w:r w:rsidRPr="00F01F25">
                            <w:rPr>
                              <w:sz w:val="16"/>
                            </w:rPr>
                            <w:t>(k)</w:t>
                          </w:r>
                        </w:p>
                      </w:txbxContent>
                    </v:textbox>
                  </v:shape>
                  <v:shape id="Isosceles Triangle 339" o:spid="_x0000_s1063" type="#_x0000_t5" style="position:absolute;left:143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dmMYA&#10;AADcAAAADwAAAGRycy9kb3ducmV2LnhtbESPT2vCQBTE70K/w/IKXkQ39V81dZUiLRT0oNFDj4/s&#10;axLMvg3ZNUY/vVsQPA4z8xtmsWpNKRqqXWFZwdsgAkGcWl1wpuB4+O7PQDiPrLG0TAqu5GC1fOks&#10;MNb2wntqEp+JAGEXo4Lc+yqW0qU5GXQDWxEH78/WBn2QdSZ1jZcAN6UcRtFUGiw4LORY0Tqn9JSc&#10;jYKddUfHzW+C0dfpOu7d3re9yUap7mv7+QHCU+uf4Uf7RysYjebwfyYc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ldmMYAAADcAAAADwAAAAAAAAAAAAAAAACYAgAAZHJz&#10;L2Rvd25yZXYueG1sUEsFBgAAAAAEAAQA9QAAAIsDAAAAAA==&#10;" filled="f" strokecolor="black [3213]" strokeweight=".25pt"/>
                  <v:shape id="Isosceles Triangle 340" o:spid="_x0000_s1064" type="#_x0000_t5" style="position:absolute;left:2166;top:6110;width:10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HeMIA&#10;AADcAAAADwAAAGRycy9kb3ducmV2LnhtbERPy4rCMBTdD/gP4QpuRFMdX1SjiMyA4CzG6sLlpbm2&#10;xeamNLHW+XqzEGZ5OO/VpjWlaKh2hWUFo2EEgji1uuBMwfn0PViAcB5ZY2mZFDzJwWbd+VhhrO2D&#10;j9QkPhMhhF2MCnLvq1hKl+Zk0A1tRRy4q60N+gDrTOoaHyHclHIcRTNpsODQkGNFu5zSW3I3Cn6t&#10;OztuLglGX7fnpP83/+lPD0r1uu12CcJT6//Fb/deK/ichPnh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d4wgAAANwAAAAPAAAAAAAAAAAAAAAAAJgCAABkcnMvZG93&#10;bnJldi54bWxQSwUGAAAAAAQABAD1AAAAhwMAAAAA&#10;" filled="f" strokecolor="black [3213]" strokeweight=".25pt"/>
                  <v:shape id="Isosceles Triangle 341" o:spid="_x0000_s1065" type="#_x0000_t5" style="position:absolute;left:2990;top:6110;width:1168;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i48YA&#10;AADcAAAADwAAAGRycy9kb3ducmV2LnhtbESPQWvCQBSE74X+h+UVvEjdaLWV6EZELBTqQdMcPD6y&#10;zyQk+zZk1xj767uFQo/DzHzDrDeDaURPnassK5hOIhDEudUVFwqyr/fnJQjnkTU2lknBnRxskseH&#10;Ncba3vhEfeoLESDsYlRQet/GUrq8JINuYlvi4F1sZ9AH2RVSd3gLcNPIWRS9SoMVh4USW9qVlNfp&#10;1Sg4Wpc57s8pRvv6Ph9/vx3Gi0+lRk/DdgXC0+D/w3/tD63gZT6F3zPhCMjk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ki48YAAADcAAAADwAAAAAAAAAAAAAAAACYAgAAZHJz&#10;L2Rvd25yZXYueG1sUEsFBgAAAAAEAAQA9QAAAIsDAAAAAA==&#10;" filled="f" strokecolor="black [3213]" strokeweight=".25pt"/>
                  <v:shape id="Isosceles Triangle 342" o:spid="_x0000_s1066" type="#_x0000_t5" style="position:absolute;left:3683;top:6110;width:148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8lMYA&#10;AADcAAAADwAAAGRycy9kb3ducmV2LnhtbESPT2vCQBTE70K/w/IKXqRu/NdKdBURBcEeaurB4yP7&#10;TILZtyG7xuin7xYEj8PM/IaZL1tTioZqV1hWMOhHIIhTqwvOFBx/tx9TEM4jaywtk4I7OVgu3jpz&#10;jLW98YGaxGciQNjFqCD3voqldGlOBl3fVsTBO9vaoA+yzqSu8RbgppTDKPqUBgsOCzlWtM4pvSRX&#10;o+DHuqPj5pRgtLncx73H13dvsleq+96uZiA8tf4VfrZ3WsFoPIT/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u8lMYAAADcAAAADwAAAAAAAAAAAAAAAACYAgAAZHJz&#10;L2Rvd25yZXYueG1sUEsFBgAAAAAEAAQA9QAAAIsDAAAAAA==&#10;" filled="f" strokecolor="black [3213]" strokeweight=".25pt"/>
                  <v:shape id="Isosceles Triangle 343" o:spid="_x0000_s1067" type="#_x0000_t5" style="position:absolute;left:4420;top:6153;width:216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ZD8YA&#10;AADcAAAADwAAAGRycy9kb3ducmV2LnhtbESPQWvCQBSE7wX/w/KEXqRurNqW1I1IaUHQg6Y59PjI&#10;viYh2bchu43RX+8KQo/DzHzDrNaDaURPnassK5hNIxDEudUVFwqy76+nNxDOI2tsLJOCMzlYJ6OH&#10;FcbanvhIfeoLESDsYlRQet/GUrq8JINualvi4P3azqAPsiuk7vAU4KaRz1H0Ig1WHBZKbOmjpLxO&#10;/4yCg3WZ4/4nxeizPi8ml9f9ZLlT6nE8bN5BeBr8f/je3moF88UcbmfCEZD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cZD8YAAADcAAAADwAAAAAAAAAAAAAAAACYAgAAZHJz&#10;L2Rvd25yZXYueG1sUEsFBgAAAAAEAAQA9QAAAIsDAAAAAA==&#10;" filled="f" strokecolor="black [3213]" strokeweight=".25pt"/>
                  <v:shape id="Isosceles Triangle 344" o:spid="_x0000_s1068" type="#_x0000_t5" style="position:absolute;left:5460;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Be8YA&#10;AADcAAAADwAAAGRycy9kb3ducmV2LnhtbESPQWvCQBSE74L/YXlCL6Iba2wlukopFYR6sNFDj4/s&#10;Mwlm34bsNkZ/vSsUPA4z8w2zXHemEi01rrSsYDKOQBBnVpecKzgeNqM5COeRNVaWScGVHKxX/d4S&#10;E20v/ENt6nMRIOwSVFB4XydSuqwgg25sa+LgnWxj0AfZ5FI3eAlwU8nXKHqTBksOCwXW9FlQdk7/&#10;jIK9dUfH7W+K0df5Gg9v77vh7Fupl0H3sQDhqfPP8H97qxVM4xgeZ8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6Be8YAAADcAAAADwAAAAAAAAAAAAAAAACYAgAAZHJz&#10;L2Rvd25yZXYueG1sUEsFBgAAAAAEAAQA9QAAAIsDAAAAAA==&#10;" filled="f" strokecolor="black [3213]" strokeweight=".25pt"/>
                  <v:shape id="Isosceles Triangle 345" o:spid="_x0000_s1069" type="#_x0000_t5" style="position:absolute;left:7193;top:6153;width:2337;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Ik4MYA&#10;AADcAAAADwAAAGRycy9kb3ducmV2LnhtbESPT2vCQBTE70K/w/IKXqRu/NdKdBURBcEeNPXg8ZF9&#10;JsHs25BdY/TTd4VCj8PM/IaZL1tTioZqV1hWMOhHIIhTqwvOFJx+th9TEM4jaywtk4IHOVgu3jpz&#10;jLW985GaxGciQNjFqCD3voqldGlOBl3fVsTBu9jaoA+yzqSu8R7gppTDKPqUBgsOCzlWtM4pvSY3&#10;o+Bg3clxc04w2lwf497z67s32SvVfW9XMxCeWv8f/mvvtILReAKv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Ik4MYAAADcAAAADwAAAAAAAAAAAAAAAACYAgAAZHJz&#10;L2Rvd25yZXYueG1sUEsFBgAAAAAEAAQA9QAAAIsDAAAAAA==&#10;" filled="f" strokecolor="black [3213]" strokeweight=".25pt"/>
                  <v:shape id="Isosceles Triangle 346" o:spid="_x0000_s1070" type="#_x0000_t5" style="position:absolute;left:8667;top:6153;width:3250;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6l8YA&#10;AADcAAAADwAAAGRycy9kb3ducmV2LnhtbESPQWvCQBSE74X+h+UVehHdtNooaVYRqVCoBxs9eHxk&#10;n0lI9m3IbmPsr3eFQo/DzHzDpKvBNKKnzlWWFbxMIhDEudUVFwqOh+14AcJ5ZI2NZVJwJQer5eND&#10;iom2F/6mPvOFCBB2CSoovW8TKV1ekkE3sS1x8M62M+iD7AqpO7wEuGnkaxTF0mDFYaHEljYl5XX2&#10;YxTsrTs67k8ZRh/1dTb6ne9Gb19KPT8N63cQngb/H/5rf2oF01kM9zPh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C6l8YAAADcAAAADwAAAAAAAAAAAAAAAACYAgAAZHJz&#10;L2Rvd25yZXYueG1sUEsFBgAAAAAEAAQA9QAAAIsDAAAAAA==&#10;" filled="f" strokecolor="black [3213]" strokeweight=".25pt"/>
                  <v:shape id="Isosceles Triangle 347" o:spid="_x0000_s1071" type="#_x0000_t5" style="position:absolute;left:10704;top:6153;width:3825;height:5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fDMYA&#10;AADcAAAADwAAAGRycy9kb3ducmV2LnhtbESPQWvCQBSE74X+h+UJvYjZtFpToquIVCjUg405eHxk&#10;X5Ng9m3IbmPsr3eFQo/DzHzDLNeDaURPnastK3iOYhDEhdU1lwry427yBsJ5ZI2NZVJwJQfr1ePD&#10;ElNtL/xFfeZLESDsUlRQed+mUrqiIoMusi1x8L5tZ9AH2ZVSd3gJcNPIlzieS4M1h4UKW9pWVJyz&#10;H6PgYF3uuD9lGL+fr7Pxb7Ifv34q9TQaNgsQngb/H/5rf2gF01kC9zPh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wfDMYAAADcAAAADwAAAAAAAAAAAAAAAACYAgAAZHJz&#10;L2Rvd25yZXYueG1sUEsFBgAAAAAEAAQA9QAAAIsDAAAAAA==&#10;" filled="f" strokecolor="black [3213]" strokeweight=".25pt"/>
                </v:group>
                <w10:anchorlock/>
              </v:group>
            </w:pict>
          </mc:Fallback>
        </mc:AlternateContent>
      </w:r>
    </w:p>
    <w:p w14:paraId="780A6114" w14:textId="75A58BA8" w:rsidR="00117ADD" w:rsidRPr="00117ADD" w:rsidRDefault="00117ADD" w:rsidP="00117ADD">
      <w:pPr>
        <w:pStyle w:val="BodyTextNext"/>
        <w:ind w:firstLine="0"/>
        <w:jc w:val="center"/>
        <w:rPr>
          <w:i/>
        </w:rPr>
      </w:pPr>
      <w:r>
        <w:t xml:space="preserve">Figure </w:t>
      </w:r>
      <w:r w:rsidR="00D71F2F">
        <w:t>4</w:t>
      </w:r>
      <w:r>
        <w:t xml:space="preserve">: </w:t>
      </w:r>
      <w:r w:rsidRPr="00117ADD">
        <w:rPr>
          <w:i/>
        </w:rPr>
        <w:t xml:space="preserve">Mel-Scale </w:t>
      </w:r>
      <w:r w:rsidR="00D71F2F">
        <w:rPr>
          <w:i/>
        </w:rPr>
        <w:t xml:space="preserve">Triangle </w:t>
      </w:r>
      <w:r w:rsidRPr="00117ADD">
        <w:rPr>
          <w:i/>
        </w:rPr>
        <w:t>Filter</w:t>
      </w:r>
      <w:r w:rsidR="00D71F2F">
        <w:rPr>
          <w:i/>
        </w:rPr>
        <w:t xml:space="preserve"> Bank</w:t>
      </w:r>
    </w:p>
    <w:p w14:paraId="3DB166A5" w14:textId="77777777" w:rsidR="007B1AC4" w:rsidRDefault="007B1AC4" w:rsidP="0066151D">
      <w:pPr>
        <w:pStyle w:val="BodyText"/>
      </w:pPr>
    </w:p>
    <w:p w14:paraId="5AE7788F" w14:textId="3324AB0B" w:rsidR="002E5A4F" w:rsidRDefault="00117ADD">
      <w:pPr>
        <w:pStyle w:val="BodyTextNext"/>
      </w:pPr>
      <w:r>
        <w:lastRenderedPageBreak/>
        <w:t>Finally, the discrete cosine transform (DCT) is performed on the filter-bank</w:t>
      </w:r>
      <w:r w:rsidR="003236A4">
        <w:t xml:space="preserve"> to produce the MFCC coefficient. The DCT is performed to improve model efficienc</w:t>
      </w:r>
      <w:r w:rsidR="009C477A">
        <w:t>y as the sines are superfluous</w:t>
      </w:r>
      <w:r w:rsidR="00FA685E">
        <w:t xml:space="preserve">. Twelve MFCCs were extracted from each frame to </w:t>
      </w:r>
      <w:r w:rsidR="00D71F2F">
        <w:t>partially create the</w:t>
      </w:r>
      <w:r w:rsidR="00FA685E">
        <w:t xml:space="preserve"> frame vector. </w:t>
      </w:r>
      <w:r w:rsidR="003236A4">
        <w:t xml:space="preserve">It is common practice to take thirteen </w:t>
      </w:r>
      <w:r w:rsidR="00D71F2F">
        <w:t xml:space="preserve">or twenty </w:t>
      </w:r>
      <w:r w:rsidR="003236A4">
        <w:t>MFCCs, yet the 0</w:t>
      </w:r>
      <w:r w:rsidR="003236A4" w:rsidRPr="00726FD5">
        <w:rPr>
          <w:vertAlign w:val="superscript"/>
        </w:rPr>
        <w:t>th</w:t>
      </w:r>
      <w:r w:rsidR="003236A4">
        <w:t xml:space="preserve"> coefficient does not convey information relevant to the overall shape of the spectrum so for our purposes it was discarded</w:t>
      </w:r>
      <w:r w:rsidR="009C477A">
        <w:t xml:space="preserve"> [</w:t>
      </w:r>
      <w:r w:rsidR="00D71F2F">
        <w:t>6</w:t>
      </w:r>
      <w:r w:rsidR="009C477A">
        <w:t>]</w:t>
      </w:r>
      <w:r w:rsidR="003236A4">
        <w:t xml:space="preserve">. </w:t>
      </w:r>
      <w:r w:rsidR="007148CB">
        <w:t>One property of the cepstral coefficients is that the values approach zero rapidly, therefore no more than twelve coefficients were needed to produce meaningful values [</w:t>
      </w:r>
      <w:r w:rsidR="002E5A4F">
        <w:t>7</w:t>
      </w:r>
      <w:r w:rsidR="007148CB">
        <w:t xml:space="preserve">]. Various test runs yielded nearly identical EER for twelve and twenty MFCCs and </w:t>
      </w:r>
      <w:r w:rsidR="002E5A4F">
        <w:t>using fewer</w:t>
      </w:r>
      <w:r w:rsidR="007148CB">
        <w:t xml:space="preserve"> coefficients </w:t>
      </w:r>
      <w:r w:rsidR="002E5A4F">
        <w:t>produced faster runtimes</w:t>
      </w:r>
      <w:r w:rsidR="007148CB">
        <w:t xml:space="preserve">. </w:t>
      </w:r>
    </w:p>
    <w:p w14:paraId="0835FB8D" w14:textId="3A69C9D6" w:rsidR="00561015" w:rsidRDefault="00FA685E" w:rsidP="00FA685E">
      <w:pPr>
        <w:pStyle w:val="BodyTextNext"/>
      </w:pPr>
      <w:r>
        <w:t xml:space="preserve">The mean across the frames were computed to form a single vector </w:t>
      </w:r>
      <w:r w:rsidR="00561015">
        <w:t xml:space="preserve">MFCC </w:t>
      </w:r>
      <w:r>
        <w:t xml:space="preserve">representation of the entire signal under test as described in Figure </w:t>
      </w:r>
      <w:r w:rsidR="00561015">
        <w:t>5</w:t>
      </w:r>
      <w:r>
        <w:t xml:space="preserve">. The standard deviation was calculated across </w:t>
      </w:r>
      <w:r w:rsidR="00561015">
        <w:t xml:space="preserve">each frame of the </w:t>
      </w:r>
      <w:r>
        <w:t>signal</w:t>
      </w:r>
      <w:r w:rsidR="00561015">
        <w:t>’</w:t>
      </w:r>
      <w:r>
        <w:t xml:space="preserve">s </w:t>
      </w:r>
      <w:r w:rsidR="00561015">
        <w:t>twelve</w:t>
      </w:r>
      <w:r>
        <w:t xml:space="preserve"> MFCC coefficients and concatenated with the feature to form a </w:t>
      </w:r>
      <w:r w:rsidR="00AB2920">
        <w:t>24</w:t>
      </w:r>
      <w:r>
        <w:t xml:space="preserve"> element feature vector per audio sample. The addition of the standard deviation improved the EER as the feature vector was represented in a more dynamic way. </w:t>
      </w:r>
      <w:r w:rsidR="00561015">
        <w:t xml:space="preserve">Table 2 demonstrates the improvement after adding standard deviation to the feature vector. </w:t>
      </w:r>
    </w:p>
    <w:p w14:paraId="29E68F4D" w14:textId="77777777" w:rsidR="00561015" w:rsidRDefault="00561015" w:rsidP="00FA685E">
      <w:pPr>
        <w:pStyle w:val="BodyTextNext"/>
      </w:pPr>
    </w:p>
    <w:p w14:paraId="0ED12DBC" w14:textId="4484E91F" w:rsidR="00561015" w:rsidRDefault="00561015" w:rsidP="00726FD5">
      <w:pPr>
        <w:pStyle w:val="BodyTextNext"/>
        <w:jc w:val="center"/>
      </w:pPr>
      <w:r>
        <w:t xml:space="preserve">Table 2: </w:t>
      </w:r>
      <w:r w:rsidRPr="00726FD5">
        <w:rPr>
          <w:i/>
        </w:rPr>
        <w:t>Adding Standard Deviation to the Feature Vector</w:t>
      </w:r>
    </w:p>
    <w:tbl>
      <w:tblPr>
        <w:tblStyle w:val="PlainTable23"/>
        <w:tblW w:w="0" w:type="auto"/>
        <w:tblInd w:w="108" w:type="dxa"/>
        <w:tblLook w:val="04A0" w:firstRow="1" w:lastRow="0" w:firstColumn="1" w:lastColumn="0" w:noHBand="0" w:noVBand="1"/>
      </w:tblPr>
      <w:tblGrid>
        <w:gridCol w:w="1060"/>
        <w:gridCol w:w="977"/>
        <w:gridCol w:w="977"/>
        <w:gridCol w:w="1414"/>
      </w:tblGrid>
      <w:tr w:rsidR="00561015" w14:paraId="228094D7" w14:textId="77777777" w:rsidTr="00561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738E1112" w14:textId="77777777" w:rsidR="00561015" w:rsidRDefault="00561015" w:rsidP="00561015">
            <w:pPr>
              <w:pStyle w:val="NoSpacing"/>
              <w:rPr>
                <w:rFonts w:ascii="Times New Roman" w:hAnsi="Times New Roman"/>
                <w:sz w:val="16"/>
                <w:szCs w:val="18"/>
              </w:rPr>
            </w:pPr>
          </w:p>
        </w:tc>
        <w:tc>
          <w:tcPr>
            <w:tcW w:w="990" w:type="dxa"/>
            <w:tcBorders>
              <w:top w:val="single" w:sz="4" w:space="0" w:color="7F7F7F"/>
              <w:left w:val="nil"/>
              <w:right w:val="nil"/>
            </w:tcBorders>
            <w:hideMark/>
          </w:tcPr>
          <w:p w14:paraId="2C31DDB8"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990" w:type="dxa"/>
            <w:tcBorders>
              <w:top w:val="single" w:sz="4" w:space="0" w:color="7F7F7F"/>
              <w:left w:val="nil"/>
              <w:right w:val="nil"/>
            </w:tcBorders>
            <w:hideMark/>
          </w:tcPr>
          <w:p w14:paraId="1013B131"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440" w:type="dxa"/>
            <w:tcBorders>
              <w:top w:val="single" w:sz="4" w:space="0" w:color="7F7F7F"/>
              <w:left w:val="nil"/>
              <w:right w:val="nil"/>
            </w:tcBorders>
            <w:hideMark/>
          </w:tcPr>
          <w:p w14:paraId="5E815401" w14:textId="77777777" w:rsidR="00561015" w:rsidRDefault="00561015"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561015" w14:paraId="07728E61" w14:textId="77777777" w:rsidTr="0056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39DAB3DA" w14:textId="77777777" w:rsidR="00561015" w:rsidRDefault="00561015" w:rsidP="00561015">
            <w:pPr>
              <w:pStyle w:val="NoSpacing"/>
              <w:rPr>
                <w:rFonts w:ascii="Times New Roman" w:hAnsi="Times New Roman"/>
                <w:sz w:val="16"/>
                <w:szCs w:val="18"/>
              </w:rPr>
            </w:pPr>
            <w:r>
              <w:rPr>
                <w:rFonts w:ascii="Times New Roman" w:hAnsi="Times New Roman"/>
                <w:sz w:val="16"/>
                <w:szCs w:val="18"/>
              </w:rPr>
              <w:t>Train Read</w:t>
            </w:r>
          </w:p>
        </w:tc>
        <w:tc>
          <w:tcPr>
            <w:tcW w:w="990" w:type="dxa"/>
            <w:tcBorders>
              <w:left w:val="nil"/>
              <w:right w:val="nil"/>
            </w:tcBorders>
          </w:tcPr>
          <w:p w14:paraId="1632916F" w14:textId="5041F4BC"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+3.15%</w:t>
            </w:r>
          </w:p>
        </w:tc>
        <w:tc>
          <w:tcPr>
            <w:tcW w:w="990" w:type="dxa"/>
            <w:tcBorders>
              <w:left w:val="nil"/>
              <w:right w:val="nil"/>
            </w:tcBorders>
          </w:tcPr>
          <w:p w14:paraId="2D01FDA2" w14:textId="40F3B144"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+5%</w:t>
            </w:r>
          </w:p>
        </w:tc>
        <w:tc>
          <w:tcPr>
            <w:tcW w:w="1440" w:type="dxa"/>
            <w:tcBorders>
              <w:left w:val="nil"/>
              <w:right w:val="nil"/>
            </w:tcBorders>
          </w:tcPr>
          <w:p w14:paraId="406BED11" w14:textId="13AEBBED" w:rsidR="00561015" w:rsidRDefault="00561015"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+5.73%</w:t>
            </w:r>
          </w:p>
        </w:tc>
      </w:tr>
      <w:tr w:rsidR="00561015" w14:paraId="2A3E0F88" w14:textId="77777777" w:rsidTr="00561015">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50CCD39D" w14:textId="77777777" w:rsidR="00561015" w:rsidRDefault="00561015" w:rsidP="00561015">
            <w:pPr>
              <w:pStyle w:val="NoSpacing"/>
              <w:rPr>
                <w:rFonts w:ascii="Times New Roman" w:hAnsi="Times New Roman"/>
                <w:sz w:val="16"/>
                <w:szCs w:val="18"/>
              </w:rPr>
            </w:pPr>
            <w:r>
              <w:rPr>
                <w:rFonts w:ascii="Times New Roman" w:hAnsi="Times New Roman"/>
                <w:sz w:val="16"/>
                <w:szCs w:val="18"/>
              </w:rPr>
              <w:t>Train Phone</w:t>
            </w:r>
          </w:p>
        </w:tc>
        <w:tc>
          <w:tcPr>
            <w:tcW w:w="990" w:type="dxa"/>
            <w:tcBorders>
              <w:top w:val="nil"/>
              <w:left w:val="nil"/>
              <w:bottom w:val="single" w:sz="4" w:space="0" w:color="7F7F7F"/>
              <w:right w:val="nil"/>
            </w:tcBorders>
          </w:tcPr>
          <w:p w14:paraId="5CDF0699" w14:textId="7533DDFE" w:rsidR="00561015" w:rsidRDefault="00561015"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+9.05%</w:t>
            </w:r>
          </w:p>
        </w:tc>
        <w:tc>
          <w:tcPr>
            <w:tcW w:w="990" w:type="dxa"/>
            <w:tcBorders>
              <w:top w:val="nil"/>
              <w:left w:val="nil"/>
              <w:bottom w:val="single" w:sz="4" w:space="0" w:color="7F7F7F"/>
              <w:right w:val="nil"/>
            </w:tcBorders>
          </w:tcPr>
          <w:p w14:paraId="730D103E" w14:textId="6919CB43" w:rsidR="00561015" w:rsidRDefault="00561015"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+3.98%</w:t>
            </w:r>
          </w:p>
        </w:tc>
        <w:tc>
          <w:tcPr>
            <w:tcW w:w="1440" w:type="dxa"/>
            <w:tcBorders>
              <w:top w:val="nil"/>
              <w:left w:val="nil"/>
              <w:bottom w:val="single" w:sz="4" w:space="0" w:color="7F7F7F"/>
              <w:right w:val="nil"/>
            </w:tcBorders>
          </w:tcPr>
          <w:p w14:paraId="5735139B" w14:textId="1C490C47" w:rsidR="00561015" w:rsidRDefault="00561015" w:rsidP="00561015">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+3.70%</w:t>
            </w:r>
          </w:p>
        </w:tc>
      </w:tr>
    </w:tbl>
    <w:p w14:paraId="3F8F34B0" w14:textId="77777777" w:rsidR="00561015" w:rsidRDefault="00561015" w:rsidP="00FA685E">
      <w:pPr>
        <w:pStyle w:val="BodyTextNext"/>
      </w:pPr>
    </w:p>
    <w:p w14:paraId="73E50F9D" w14:textId="77777777" w:rsidR="00561015" w:rsidRDefault="00561015" w:rsidP="00FA685E">
      <w:pPr>
        <w:pStyle w:val="BodyTextNext"/>
      </w:pPr>
    </w:p>
    <w:p w14:paraId="2ADCE692" w14:textId="1A000BCB" w:rsidR="007148CB" w:rsidRDefault="00FA685E" w:rsidP="00FA685E">
      <w:pPr>
        <w:pStyle w:val="BodyTextNext"/>
      </w:pPr>
      <w:r>
        <w:t>The standard deviation is a measure of the extent of the deviation of the MFCC coefficients as a whole, and logically this can contribute to the speaker recognition model as one speaker may have more variations in their speech than another speaker. The variations in speech become a useful parameter for the model to classify between speakers.</w:t>
      </w:r>
    </w:p>
    <w:p w14:paraId="578B1675" w14:textId="0770E8CB" w:rsidR="007148CB" w:rsidRDefault="00AB2920">
      <w:pPr>
        <w:pStyle w:val="BodyTextNext"/>
        <w:ind w:firstLine="0"/>
        <w:jc w:val="center"/>
      </w:pPr>
      <w:r>
        <w:rPr>
          <w:noProof/>
        </w:rPr>
        <w:drawing>
          <wp:inline distT="0" distB="0" distL="0" distR="0" wp14:anchorId="656261FB" wp14:editId="357FB713">
            <wp:extent cx="2194321" cy="2859206"/>
            <wp:effectExtent l="0" t="0" r="0" b="0"/>
            <wp:docPr id="1" name="Picture 1" descr="feature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vec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891" cy="2865160"/>
                    </a:xfrm>
                    <a:prstGeom prst="rect">
                      <a:avLst/>
                    </a:prstGeom>
                    <a:noFill/>
                    <a:ln>
                      <a:noFill/>
                    </a:ln>
                  </pic:spPr>
                </pic:pic>
              </a:graphicData>
            </a:graphic>
          </wp:inline>
        </w:drawing>
      </w:r>
    </w:p>
    <w:p w14:paraId="0DE9649E" w14:textId="7993A49F" w:rsidR="007148CB" w:rsidRPr="004A058F" w:rsidRDefault="007148CB" w:rsidP="007148CB">
      <w:pPr>
        <w:pStyle w:val="FigureCaption0"/>
      </w:pPr>
      <w:r w:rsidRPr="0033735D">
        <w:t>Figure</w:t>
      </w:r>
      <w:r>
        <w:t xml:space="preserve"> </w:t>
      </w:r>
      <w:r w:rsidR="00561015">
        <w:t>5</w:t>
      </w:r>
      <w:r w:rsidRPr="0033735D">
        <w:t xml:space="preserve">: </w:t>
      </w:r>
      <w:r>
        <w:rPr>
          <w:i/>
        </w:rPr>
        <w:t>Feature Extraction of MFCC</w:t>
      </w:r>
    </w:p>
    <w:p w14:paraId="40D5E240" w14:textId="08A48710" w:rsidR="00FA685E" w:rsidRDefault="00FA685E" w:rsidP="00FA685E">
      <w:pPr>
        <w:pStyle w:val="BodyTextNext"/>
      </w:pPr>
      <w:r>
        <w:t xml:space="preserve">The initial baseline of the project implemented using the pitch of the speaker as the main element of the feature vector, </w:t>
      </w:r>
      <w:r>
        <w:t xml:space="preserve">yet this approach yielded minimal success. The data set was entirely consistent of female speakers, thus the pitch does not possess as much variability as it would between males and females and produced a worse than 50% accuracy rate. </w:t>
      </w:r>
      <w:r w:rsidR="00ED4D83">
        <w:t xml:space="preserve">The average pitch was concatenated with the MFCCs to provide additional features for the machine learning approach to compare against, yet </w:t>
      </w:r>
      <w:r w:rsidR="006804A3">
        <w:t>pitch was not proven to be useful for speaker recognition.</w:t>
      </w:r>
      <w:r w:rsidR="00ED4D83">
        <w:t xml:space="preserve"> </w:t>
      </w:r>
      <w:r w:rsidR="006804A3">
        <w:t xml:space="preserve">The </w:t>
      </w:r>
      <w:r w:rsidR="00ED4D83">
        <w:t>calculation</w:t>
      </w:r>
      <w:r>
        <w:t xml:space="preserve"> of the pitch performed on every frame of every</w:t>
      </w:r>
      <w:r w:rsidR="00ED4D83">
        <w:t xml:space="preserve"> sample was computationally </w:t>
      </w:r>
      <w:r>
        <w:t>expensive</w:t>
      </w:r>
      <w:r w:rsidR="006804A3">
        <w:t xml:space="preserve">, heavily impacted runtimes, </w:t>
      </w:r>
      <w:r>
        <w:t xml:space="preserve">and produced </w:t>
      </w:r>
      <w:r w:rsidR="00B27943">
        <w:t>minimal</w:t>
      </w:r>
      <w:r>
        <w:t xml:space="preserve"> improvements in ERR so it was struck from the feature vector.</w:t>
      </w:r>
      <w:r w:rsidR="00B27943">
        <w:t xml:space="preserve"> Removing the pitch from the feature vector reduced the runtime from an average of 1516.22 seconds to 30.25 seconds. </w:t>
      </w:r>
    </w:p>
    <w:p w14:paraId="3F0C0848" w14:textId="4DD553B8" w:rsidR="00B27943" w:rsidRDefault="00ED4D83">
      <w:pPr>
        <w:pStyle w:val="BodyTextNext"/>
      </w:pPr>
      <w:r>
        <w:t xml:space="preserve">During trial runs, the delta and delta deltas of the MFCC were implemented to increase the feature length and </w:t>
      </w:r>
      <w:r w:rsidR="009C477A">
        <w:t xml:space="preserve">to </w:t>
      </w:r>
      <w:r>
        <w:t xml:space="preserve">provide the model with more data </w:t>
      </w:r>
      <w:r w:rsidR="009C477A">
        <w:t xml:space="preserve">for </w:t>
      </w:r>
      <w:r>
        <w:t>compar</w:t>
      </w:r>
      <w:r w:rsidR="009C477A">
        <w:t>ison</w:t>
      </w:r>
      <w:r>
        <w:t xml:space="preserve">. The delta and delta delta MFCCs provide a dynamic representation of the signal as it passes through the frames. </w:t>
      </w:r>
      <w:r w:rsidR="009C477A">
        <w:t>Since speech is inherently a dynamic signal changing regularly in time, it is reasonable to seek a representation that includes some aspect of the dynamic nature of speech [</w:t>
      </w:r>
      <w:r w:rsidR="00B27943">
        <w:t>4</w:t>
      </w:r>
      <w:r w:rsidR="009C477A">
        <w:t xml:space="preserve">]. </w:t>
      </w:r>
      <w:r>
        <w:t xml:space="preserve">The delta and delta delta MFCCs track formants which are valuable for a speech recognition problem but did not provide a use for the speaker recognition problem that this paper presents. </w:t>
      </w:r>
      <w:r w:rsidR="00B27943">
        <w:t xml:space="preserve">Table 3 shows the reduced performance adding delta delta MFCCs to the feature vector. Note that adding delta MFCCs to the feature showed nearly identical results. </w:t>
      </w:r>
      <w:r>
        <w:t xml:space="preserve"> </w:t>
      </w:r>
    </w:p>
    <w:p w14:paraId="239A3103" w14:textId="77777777" w:rsidR="00B27943" w:rsidDel="00CE0AF4" w:rsidRDefault="00B27943">
      <w:pPr>
        <w:pStyle w:val="BodyTextNext"/>
        <w:rPr>
          <w:del w:id="48" w:author="Rosenwasser, David B [US] (MS)" w:date="2019-03-13T18:36:00Z"/>
        </w:rPr>
      </w:pPr>
    </w:p>
    <w:p w14:paraId="6D5703D3" w14:textId="77777777" w:rsidR="00B27943" w:rsidRDefault="00B27943" w:rsidP="00CE0AF4">
      <w:pPr>
        <w:pStyle w:val="BodyTextNext"/>
        <w:ind w:firstLine="0"/>
        <w:pPrChange w:id="49" w:author="Rosenwasser, David B [US] (MS)" w:date="2019-03-13T18:36:00Z">
          <w:pPr>
            <w:pStyle w:val="BodyTextNext"/>
          </w:pPr>
        </w:pPrChange>
      </w:pPr>
    </w:p>
    <w:p w14:paraId="4FD121BF" w14:textId="3142F525" w:rsidR="00B27943" w:rsidRDefault="00B27943" w:rsidP="00B27943">
      <w:pPr>
        <w:pStyle w:val="BodyTextNext"/>
        <w:jc w:val="center"/>
      </w:pPr>
      <w:r>
        <w:t xml:space="preserve">Table 3: </w:t>
      </w:r>
      <w:r w:rsidRPr="009447F3">
        <w:rPr>
          <w:i/>
        </w:rPr>
        <w:t xml:space="preserve">Adding </w:t>
      </w:r>
      <w:r>
        <w:rPr>
          <w:i/>
        </w:rPr>
        <w:t>delta delta MFCCs</w:t>
      </w:r>
    </w:p>
    <w:tbl>
      <w:tblPr>
        <w:tblStyle w:val="PlainTable23"/>
        <w:tblW w:w="0" w:type="auto"/>
        <w:tblInd w:w="108" w:type="dxa"/>
        <w:tblLook w:val="04A0" w:firstRow="1" w:lastRow="0" w:firstColumn="1" w:lastColumn="0" w:noHBand="0" w:noVBand="1"/>
      </w:tblPr>
      <w:tblGrid>
        <w:gridCol w:w="1061"/>
        <w:gridCol w:w="975"/>
        <w:gridCol w:w="975"/>
        <w:gridCol w:w="1417"/>
      </w:tblGrid>
      <w:tr w:rsidR="00B27943" w14:paraId="7CCD2AC9" w14:textId="77777777" w:rsidTr="00EB1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7F7F7F"/>
              <w:left w:val="nil"/>
              <w:right w:val="nil"/>
            </w:tcBorders>
          </w:tcPr>
          <w:p w14:paraId="25088464" w14:textId="77777777" w:rsidR="00B27943" w:rsidRDefault="00B27943" w:rsidP="00EB17A2">
            <w:pPr>
              <w:pStyle w:val="NoSpacing"/>
              <w:rPr>
                <w:rFonts w:ascii="Times New Roman" w:hAnsi="Times New Roman"/>
                <w:sz w:val="16"/>
                <w:szCs w:val="18"/>
              </w:rPr>
            </w:pPr>
          </w:p>
        </w:tc>
        <w:tc>
          <w:tcPr>
            <w:tcW w:w="990" w:type="dxa"/>
            <w:tcBorders>
              <w:top w:val="single" w:sz="4" w:space="0" w:color="7F7F7F"/>
              <w:left w:val="nil"/>
              <w:right w:val="nil"/>
            </w:tcBorders>
            <w:hideMark/>
          </w:tcPr>
          <w:p w14:paraId="52CBA84C" w14:textId="77777777" w:rsidR="00B27943" w:rsidRDefault="00B27943" w:rsidP="00EB17A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990" w:type="dxa"/>
            <w:tcBorders>
              <w:top w:val="single" w:sz="4" w:space="0" w:color="7F7F7F"/>
              <w:left w:val="nil"/>
              <w:right w:val="nil"/>
            </w:tcBorders>
            <w:hideMark/>
          </w:tcPr>
          <w:p w14:paraId="6A045FBF" w14:textId="77777777" w:rsidR="00B27943" w:rsidRDefault="00B27943" w:rsidP="00EB17A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440" w:type="dxa"/>
            <w:tcBorders>
              <w:top w:val="single" w:sz="4" w:space="0" w:color="7F7F7F"/>
              <w:left w:val="nil"/>
              <w:right w:val="nil"/>
            </w:tcBorders>
            <w:hideMark/>
          </w:tcPr>
          <w:p w14:paraId="44DA110E" w14:textId="77777777" w:rsidR="00B27943" w:rsidRDefault="00B27943" w:rsidP="00EB17A2">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B27943" w14:paraId="7002C50D" w14:textId="77777777" w:rsidTr="00EB1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left w:val="nil"/>
              <w:right w:val="nil"/>
            </w:tcBorders>
            <w:hideMark/>
          </w:tcPr>
          <w:p w14:paraId="65EF6604" w14:textId="77777777" w:rsidR="00B27943" w:rsidRDefault="00B27943" w:rsidP="00EB17A2">
            <w:pPr>
              <w:pStyle w:val="NoSpacing"/>
              <w:rPr>
                <w:rFonts w:ascii="Times New Roman" w:hAnsi="Times New Roman"/>
                <w:sz w:val="16"/>
                <w:szCs w:val="18"/>
              </w:rPr>
            </w:pPr>
            <w:r>
              <w:rPr>
                <w:rFonts w:ascii="Times New Roman" w:hAnsi="Times New Roman"/>
                <w:sz w:val="16"/>
                <w:szCs w:val="18"/>
              </w:rPr>
              <w:t>Train Read</w:t>
            </w:r>
          </w:p>
        </w:tc>
        <w:tc>
          <w:tcPr>
            <w:tcW w:w="990" w:type="dxa"/>
            <w:tcBorders>
              <w:left w:val="nil"/>
              <w:right w:val="nil"/>
            </w:tcBorders>
          </w:tcPr>
          <w:p w14:paraId="2C29912E" w14:textId="4433380E" w:rsidR="00B27943" w:rsidRDefault="00B27943" w:rsidP="00EB17A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-2.22%</w:t>
            </w:r>
          </w:p>
        </w:tc>
        <w:tc>
          <w:tcPr>
            <w:tcW w:w="990" w:type="dxa"/>
            <w:tcBorders>
              <w:left w:val="nil"/>
              <w:right w:val="nil"/>
            </w:tcBorders>
          </w:tcPr>
          <w:p w14:paraId="51B35080" w14:textId="050C0BEE" w:rsidR="00B27943" w:rsidRDefault="00B27943" w:rsidP="00EB17A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+0%</w:t>
            </w:r>
          </w:p>
        </w:tc>
        <w:tc>
          <w:tcPr>
            <w:tcW w:w="1440" w:type="dxa"/>
            <w:tcBorders>
              <w:left w:val="nil"/>
              <w:right w:val="nil"/>
            </w:tcBorders>
          </w:tcPr>
          <w:p w14:paraId="67242094" w14:textId="682F74D1" w:rsidR="00B27943" w:rsidRDefault="00B27943" w:rsidP="00EB17A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+.97%</w:t>
            </w:r>
          </w:p>
        </w:tc>
      </w:tr>
      <w:tr w:rsidR="00B27943" w14:paraId="7189F9EF" w14:textId="77777777" w:rsidTr="00EB17A2">
        <w:tc>
          <w:tcPr>
            <w:cnfStyle w:val="001000000000" w:firstRow="0" w:lastRow="0" w:firstColumn="1" w:lastColumn="0" w:oddVBand="0" w:evenVBand="0" w:oddHBand="0" w:evenHBand="0" w:firstRowFirstColumn="0" w:firstRowLastColumn="0" w:lastRowFirstColumn="0" w:lastRowLastColumn="0"/>
            <w:tcW w:w="1080" w:type="dxa"/>
            <w:tcBorders>
              <w:top w:val="nil"/>
              <w:left w:val="nil"/>
              <w:bottom w:val="single" w:sz="4" w:space="0" w:color="7F7F7F"/>
              <w:right w:val="nil"/>
            </w:tcBorders>
            <w:hideMark/>
          </w:tcPr>
          <w:p w14:paraId="354E6428" w14:textId="77777777" w:rsidR="00B27943" w:rsidRDefault="00B27943" w:rsidP="00EB17A2">
            <w:pPr>
              <w:pStyle w:val="NoSpacing"/>
              <w:rPr>
                <w:rFonts w:ascii="Times New Roman" w:hAnsi="Times New Roman"/>
                <w:sz w:val="16"/>
                <w:szCs w:val="18"/>
              </w:rPr>
            </w:pPr>
            <w:r>
              <w:rPr>
                <w:rFonts w:ascii="Times New Roman" w:hAnsi="Times New Roman"/>
                <w:sz w:val="16"/>
                <w:szCs w:val="18"/>
              </w:rPr>
              <w:t>Train Phone</w:t>
            </w:r>
          </w:p>
        </w:tc>
        <w:tc>
          <w:tcPr>
            <w:tcW w:w="990" w:type="dxa"/>
            <w:tcBorders>
              <w:top w:val="nil"/>
              <w:left w:val="nil"/>
              <w:bottom w:val="single" w:sz="4" w:space="0" w:color="7F7F7F"/>
              <w:right w:val="nil"/>
            </w:tcBorders>
          </w:tcPr>
          <w:p w14:paraId="1B6523AE" w14:textId="5A56DD63" w:rsidR="00B27943" w:rsidRDefault="00B27943" w:rsidP="00EB17A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-4.45%</w:t>
            </w:r>
          </w:p>
        </w:tc>
        <w:tc>
          <w:tcPr>
            <w:tcW w:w="990" w:type="dxa"/>
            <w:tcBorders>
              <w:top w:val="nil"/>
              <w:left w:val="nil"/>
              <w:bottom w:val="single" w:sz="4" w:space="0" w:color="7F7F7F"/>
              <w:right w:val="nil"/>
            </w:tcBorders>
          </w:tcPr>
          <w:p w14:paraId="12169930" w14:textId="34A4E926" w:rsidR="00B27943" w:rsidRDefault="00B27943" w:rsidP="00EB17A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-.76%</w:t>
            </w:r>
          </w:p>
        </w:tc>
        <w:tc>
          <w:tcPr>
            <w:tcW w:w="1440" w:type="dxa"/>
            <w:tcBorders>
              <w:top w:val="nil"/>
              <w:left w:val="nil"/>
              <w:bottom w:val="single" w:sz="4" w:space="0" w:color="7F7F7F"/>
              <w:right w:val="nil"/>
            </w:tcBorders>
          </w:tcPr>
          <w:p w14:paraId="07FF8B27" w14:textId="4D073203" w:rsidR="00B27943" w:rsidRDefault="00B27943" w:rsidP="00EB17A2">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+.06%</w:t>
            </w:r>
          </w:p>
        </w:tc>
      </w:tr>
    </w:tbl>
    <w:p w14:paraId="59E78021" w14:textId="77777777" w:rsidR="00CE0AF4" w:rsidRDefault="00CE0AF4" w:rsidP="00CE0AF4">
      <w:pPr>
        <w:pStyle w:val="Heading3"/>
        <w:rPr>
          <w:ins w:id="50" w:author="Rosenwasser, David B [US] (MS)" w:date="2019-03-13T18:36:00Z"/>
        </w:rPr>
        <w:pPrChange w:id="51" w:author="Rosenwasser, David B [US] (MS)" w:date="2019-03-13T18:36:00Z">
          <w:pPr>
            <w:pStyle w:val="Heading2"/>
          </w:pPr>
        </w:pPrChange>
      </w:pPr>
      <w:bookmarkStart w:id="52" w:name="_GoBack"/>
      <w:bookmarkEnd w:id="52"/>
    </w:p>
    <w:p w14:paraId="5C7B2B28" w14:textId="4D8E7C5B" w:rsidR="00EB376E" w:rsidRDefault="00DF29F7" w:rsidP="00EB376E">
      <w:pPr>
        <w:pStyle w:val="Heading2"/>
      </w:pPr>
      <w:r>
        <w:t>K-Nearest Neighbors</w:t>
      </w:r>
    </w:p>
    <w:p w14:paraId="1DC30B6F" w14:textId="77777777" w:rsidR="00A57E88" w:rsidRDefault="00BA3C66" w:rsidP="00DF29F7">
      <w:pPr>
        <w:pStyle w:val="BodyText"/>
        <w:rPr>
          <w:ins w:id="53" w:author="Rosenwasser, David B [US] (MS)" w:date="2019-03-13T17:16:00Z"/>
        </w:rPr>
      </w:pPr>
      <w:moveToRangeStart w:id="54" w:author="Rosenwasser, David B [US] (MS)" w:date="2019-03-13T17:15:00Z" w:name="move3389751"/>
      <w:moveTo w:id="55" w:author="Rosenwasser, David B [US] (MS)" w:date="2019-03-13T17:15:00Z">
        <w:r>
          <w:t xml:space="preserve">After the feature vectors for each signal are prepared, the machine learning approach attempts to determine if two speakers are the same or not. </w:t>
        </w:r>
      </w:moveTo>
      <w:moveToRangeEnd w:id="54"/>
      <w:ins w:id="56" w:author="Rosenwasser, David B [US] (MS)" w:date="2019-03-13T17:05:00Z">
        <w:r>
          <w:t xml:space="preserve">The KNN </w:t>
        </w:r>
      </w:ins>
      <w:ins w:id="57" w:author="Rosenwasser, David B [US] (MS)" w:date="2019-03-13T17:09:00Z">
        <w:r>
          <w:t xml:space="preserve">classifier was proven to </w:t>
        </w:r>
      </w:ins>
      <w:ins w:id="58" w:author="Rosenwasser, David B [US] (MS)" w:date="2019-03-13T17:05:00Z">
        <w:r>
          <w:t xml:space="preserve">outperform the Neural Network classifier discussed in 3.1 and </w:t>
        </w:r>
      </w:ins>
      <w:ins w:id="59" w:author="Rosenwasser, David B [US] (MS)" w:date="2019-03-13T17:09:00Z">
        <w:r>
          <w:t>was</w:t>
        </w:r>
      </w:ins>
      <w:ins w:id="60" w:author="Rosenwasser, David B [US] (MS)" w:date="2019-03-13T17:05:00Z">
        <w:r>
          <w:t xml:space="preserve"> </w:t>
        </w:r>
      </w:ins>
      <w:ins w:id="61" w:author="Rosenwasser, David B [US] (MS)" w:date="2019-03-13T17:09:00Z">
        <w:r>
          <w:t>used for the speaker verification.</w:t>
        </w:r>
      </w:ins>
      <w:ins w:id="62" w:author="Rosenwasser, David B [US] (MS)" w:date="2019-03-13T17:05:00Z">
        <w:r>
          <w:t xml:space="preserve"> </w:t>
        </w:r>
      </w:ins>
      <w:moveFromRangeStart w:id="63" w:author="Rosenwasser, David B [US] (MS)" w:date="2019-03-13T17:15:00Z" w:name="move3389751"/>
      <w:moveFrom w:id="64" w:author="Rosenwasser, David B [US] (MS)" w:date="2019-03-13T17:15:00Z">
        <w:r w:rsidR="005A4C37" w:rsidDel="00BA3C66">
          <w:t xml:space="preserve">After the feature vectors for each signal are prepared, the machine learning approach attempts to determine if two speakers are the same or not. </w:t>
        </w:r>
      </w:moveFrom>
      <w:moveFromRangeEnd w:id="63"/>
      <w:r w:rsidR="00B05FFF">
        <w:t xml:space="preserve">Figure </w:t>
      </w:r>
      <w:ins w:id="65" w:author="Rosenwasser, David B [US] (MS)" w:date="2019-03-13T17:16:00Z">
        <w:r w:rsidR="00A57E88">
          <w:t xml:space="preserve">TBD describes the KNN classification process. </w:t>
        </w:r>
      </w:ins>
    </w:p>
    <w:p w14:paraId="63ED3489" w14:textId="77777777" w:rsidR="00A57E88" w:rsidRDefault="00A57E88" w:rsidP="00DF29F7">
      <w:pPr>
        <w:pStyle w:val="BodyText"/>
        <w:rPr>
          <w:ins w:id="66" w:author="Rosenwasser, David B [US] (MS)" w:date="2019-03-13T17:16:00Z"/>
        </w:rPr>
      </w:pPr>
    </w:p>
    <w:p w14:paraId="1E05612F" w14:textId="6FB3620E" w:rsidR="00A57E88" w:rsidRDefault="00A57E88" w:rsidP="00A57E88">
      <w:pPr>
        <w:pStyle w:val="BodyText"/>
        <w:jc w:val="center"/>
        <w:rPr>
          <w:ins w:id="67" w:author="Rosenwasser, David B [US] (MS)" w:date="2019-03-13T17:16:00Z"/>
        </w:rPr>
        <w:pPrChange w:id="68" w:author="Rosenwasser, David B [US] (MS)" w:date="2019-03-13T17:17:00Z">
          <w:pPr>
            <w:pStyle w:val="BodyText"/>
          </w:pPr>
        </w:pPrChange>
      </w:pPr>
      <w:ins w:id="69" w:author="Rosenwasser, David B [US] (MS)" w:date="2019-03-13T17:17:00Z">
        <w:r>
          <w:rPr>
            <w:noProof/>
          </w:rPr>
          <w:drawing>
            <wp:inline distT="0" distB="0" distL="0" distR="0" wp14:anchorId="4FC5A2BA" wp14:editId="255DA6B3">
              <wp:extent cx="1802920" cy="177529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1615" cy="1803545"/>
                      </a:xfrm>
                      <a:prstGeom prst="rect">
                        <a:avLst/>
                      </a:prstGeom>
                    </pic:spPr>
                  </pic:pic>
                </a:graphicData>
              </a:graphic>
            </wp:inline>
          </w:drawing>
        </w:r>
      </w:ins>
    </w:p>
    <w:p w14:paraId="4DA1B45C" w14:textId="3C3D2EF8" w:rsidR="00A57E88" w:rsidRPr="00A57E88" w:rsidRDefault="00A57E88" w:rsidP="00A57E88">
      <w:pPr>
        <w:pStyle w:val="FigureCaption0"/>
        <w:rPr>
          <w:ins w:id="70" w:author="Rosenwasser, David B [US] (MS)" w:date="2019-03-13T17:16:00Z"/>
          <w:i/>
          <w:rPrChange w:id="71" w:author="Rosenwasser, David B [US] (MS)" w:date="2019-03-13T17:21:00Z">
            <w:rPr>
              <w:ins w:id="72" w:author="Rosenwasser, David B [US] (MS)" w:date="2019-03-13T17:16:00Z"/>
            </w:rPr>
          </w:rPrChange>
        </w:rPr>
        <w:pPrChange w:id="73" w:author="Rosenwasser, David B [US] (MS)" w:date="2019-03-13T17:21:00Z">
          <w:pPr>
            <w:pStyle w:val="BodyText"/>
          </w:pPr>
        </w:pPrChange>
      </w:pPr>
      <w:ins w:id="74" w:author="Rosenwasser, David B [US] (MS)" w:date="2019-03-13T17:21:00Z">
        <w:r w:rsidRPr="0033735D">
          <w:t>Figure</w:t>
        </w:r>
        <w:r>
          <w:t xml:space="preserve"> 2</w:t>
        </w:r>
        <w:r w:rsidRPr="0033735D">
          <w:t xml:space="preserve">: </w:t>
        </w:r>
        <w:r w:rsidRPr="009748AF">
          <w:rPr>
            <w:i/>
          </w:rPr>
          <w:t xml:space="preserve">Typical </w:t>
        </w:r>
        <w:r>
          <w:rPr>
            <w:i/>
          </w:rPr>
          <w:t>KNN</w:t>
        </w:r>
      </w:ins>
    </w:p>
    <w:p w14:paraId="0254AE10" w14:textId="78009745" w:rsidR="00A57E88" w:rsidRDefault="00A57E88" w:rsidP="00DF29F7">
      <w:pPr>
        <w:pStyle w:val="BodyText"/>
        <w:rPr>
          <w:ins w:id="75" w:author="Rosenwasser, David B [US] (MS)" w:date="2019-03-13T17:21:00Z"/>
        </w:rPr>
      </w:pPr>
      <w:ins w:id="76" w:author="Rosenwasser, David B [US] (MS)" w:date="2019-03-13T17:21:00Z">
        <w:r>
          <w:t xml:space="preserve">The shapes in the figure above are representations of the testing data (circle) and training data </w:t>
        </w:r>
      </w:ins>
      <w:ins w:id="77" w:author="Rosenwasser, David B [US] (MS)" w:date="2019-03-13T17:23:00Z">
        <w:r>
          <w:t xml:space="preserve">(squares) </w:t>
        </w:r>
      </w:ins>
      <w:ins w:id="78" w:author="Rosenwasser, David B [US] (MS)" w:date="2019-03-13T17:21:00Z">
        <w:r>
          <w:t xml:space="preserve">being </w:t>
        </w:r>
      </w:ins>
      <w:ins w:id="79" w:author="Rosenwasser, David B [US] (MS)" w:date="2019-03-13T17:25:00Z">
        <w:r>
          <w:t xml:space="preserve">mapped across </w:t>
        </w:r>
        <w:r>
          <w:lastRenderedPageBreak/>
          <w:t>the KNN classifier’s feature space</w:t>
        </w:r>
      </w:ins>
      <w:ins w:id="80" w:author="Rosenwasser, David B [US] (MS)" w:date="2019-03-13T17:21:00Z">
        <w:r>
          <w:t xml:space="preserve">. </w:t>
        </w:r>
      </w:ins>
      <w:ins w:id="81" w:author="Rosenwasser, David B [US] (MS)" w:date="2019-03-13T17:23:00Z">
        <w:r w:rsidR="00990361">
          <w:t xml:space="preserve">The </w:t>
        </w:r>
      </w:ins>
      <w:ins w:id="82" w:author="Rosenwasser, David B [US] (MS)" w:date="2019-03-13T17:26:00Z">
        <w:r w:rsidR="00990361">
          <w:t>ring</w:t>
        </w:r>
      </w:ins>
      <w:ins w:id="83" w:author="Rosenwasser, David B [US] (MS)" w:date="2019-03-13T17:23:00Z">
        <w:r>
          <w:t xml:space="preserve"> and dotted </w:t>
        </w:r>
      </w:ins>
      <w:ins w:id="84" w:author="Rosenwasser, David B [US] (MS)" w:date="2019-03-13T17:26:00Z">
        <w:r w:rsidR="00990361">
          <w:t>ring</w:t>
        </w:r>
      </w:ins>
      <w:ins w:id="85" w:author="Rosenwasser, David B [US] (MS)" w:date="2019-03-13T17:23:00Z">
        <w:r>
          <w:t xml:space="preserve"> are representations of different scanning distances that the KNN uses to determine if the test data is a member of the trained data</w:t>
        </w:r>
      </w:ins>
      <w:ins w:id="86" w:author="Rosenwasser, David B [US] (MS)" w:date="2019-03-13T17:24:00Z">
        <w:r>
          <w:t>’s class</w:t>
        </w:r>
      </w:ins>
      <w:ins w:id="87" w:author="Rosenwasser, David B [US] (MS)" w:date="2019-03-13T17:28:00Z">
        <w:r w:rsidR="00990361">
          <w:t xml:space="preserve"> or not</w:t>
        </w:r>
      </w:ins>
      <w:ins w:id="88" w:author="Rosenwasser, David B [US] (MS)" w:date="2019-03-13T17:24:00Z">
        <w:r>
          <w:t xml:space="preserve">. </w:t>
        </w:r>
      </w:ins>
      <w:ins w:id="89" w:author="Rosenwasser, David B [US] (MS)" w:date="2019-03-13T17:26:00Z">
        <w:r w:rsidR="00990361">
          <w:t xml:space="preserve">In other words, if the speaker under test is within the distance specified to the trained speaker, the KNN will determine the speaker to be the same and </w:t>
        </w:r>
      </w:ins>
      <w:ins w:id="90" w:author="Rosenwasser, David B [US] (MS)" w:date="2019-03-13T17:28:00Z">
        <w:r w:rsidR="00990361">
          <w:t>vice</w:t>
        </w:r>
      </w:ins>
      <w:ins w:id="91" w:author="Rosenwasser, David B [US] (MS)" w:date="2019-03-13T17:26:00Z">
        <w:r w:rsidR="00990361">
          <w:t xml:space="preserve"> versa. </w:t>
        </w:r>
      </w:ins>
      <w:del w:id="92" w:author="Rosenwasser, David B [US] (MS)" w:date="2019-03-13T17:16:00Z">
        <w:r w:rsidR="00C26D28" w:rsidDel="00A57E88">
          <w:delText>2</w:delText>
        </w:r>
      </w:del>
      <w:del w:id="93" w:author="Rosenwasser, David B [US] (MS)" w:date="2019-03-13T17:21:00Z">
        <w:r w:rsidR="00C26D28" w:rsidDel="00A57E88">
          <w:delText xml:space="preserve"> </w:delText>
        </w:r>
      </w:del>
    </w:p>
    <w:p w14:paraId="1268D9BF" w14:textId="11F7FCEC" w:rsidR="00B05FFF" w:rsidDel="00990361" w:rsidRDefault="00B05FFF" w:rsidP="00DF29F7">
      <w:pPr>
        <w:pStyle w:val="BodyText"/>
        <w:rPr>
          <w:del w:id="94" w:author="Rosenwasser, David B [US] (MS)" w:date="2019-03-13T17:28:00Z"/>
        </w:rPr>
      </w:pPr>
      <w:del w:id="95" w:author="Rosenwasser, David B [US] (MS)" w:date="2019-03-13T17:28:00Z">
        <w:r w:rsidDel="00990361">
          <w:delText xml:space="preserve">above describes a typical binary </w:delText>
        </w:r>
        <w:r w:rsidR="005D402D" w:rsidDel="00990361">
          <w:delText>KNN</w:delText>
        </w:r>
        <w:r w:rsidDel="00990361">
          <w:delText xml:space="preserve"> implementation which maps two classes across a feature space before a test point is introduced. The distance between the test point and the class representations are measured and the </w:delText>
        </w:r>
        <w:r w:rsidR="005D402D" w:rsidDel="00990361">
          <w:delText>KNN</w:delText>
        </w:r>
        <w:r w:rsidDel="00990361">
          <w:delText xml:space="preserve"> classifies the test point according to </w:delText>
        </w:r>
        <w:r w:rsidR="00C26D28" w:rsidDel="00990361">
          <w:delText xml:space="preserve">the parameters specified including </w:delText>
        </w:r>
        <w:r w:rsidDel="00990361">
          <w:delText xml:space="preserve">the count of the class representations in the scanning distance. </w:delText>
        </w:r>
      </w:del>
    </w:p>
    <w:p w14:paraId="476AA23C" w14:textId="1D5EEA2C" w:rsidR="002F0632" w:rsidRDefault="00B05FFF">
      <w:pPr>
        <w:pStyle w:val="BodyText"/>
        <w:ind w:firstLine="360"/>
      </w:pPr>
      <w:del w:id="96" w:author="Rosenwasser, David B [US] (MS)" w:date="2019-03-13T17:28:00Z">
        <w:r w:rsidDel="00990361">
          <w:delText xml:space="preserve">For our purposes, we only need to validate if two samples are spoken by the sample speaker so the feature space can be thought of as having one shape and one test point. </w:delText>
        </w:r>
      </w:del>
      <w:r w:rsidR="00156636">
        <w:t xml:space="preserve">To reduce the dimensions of the features, the two samples are </w:t>
      </w:r>
      <w:r w:rsidR="00C26D28">
        <w:t>differenced</w:t>
      </w:r>
      <w:r w:rsidR="00156636">
        <w:t xml:space="preserve"> from</w:t>
      </w:r>
      <w:r w:rsidR="00C26D28">
        <w:t xml:space="preserve"> one</w:t>
      </w:r>
      <w:r w:rsidR="00156636">
        <w:t xml:space="preserve"> another</w:t>
      </w:r>
      <w:r w:rsidR="00C26D28">
        <w:t>,</w:t>
      </w:r>
      <w:r w:rsidR="00156636">
        <w:t xml:space="preserve"> effectively halving the dimensions or inputs to the classifier. This simplification of the feature space is commonly used to improve the classifiers ability to separate classes</w:t>
      </w:r>
      <w:ins w:id="97" w:author="Rosenwasser, David B [US] (MS)" w:date="2019-03-13T17:28:00Z">
        <w:r w:rsidR="00990361">
          <w:t xml:space="preserve"> because the differences are more apparent</w:t>
        </w:r>
      </w:ins>
      <w:r w:rsidR="00156636">
        <w:t xml:space="preserve">. </w:t>
      </w:r>
      <w:r>
        <w:t xml:space="preserve">The </w:t>
      </w:r>
      <w:r w:rsidR="005D402D">
        <w:t>KNN</w:t>
      </w:r>
      <w:r>
        <w:t xml:space="preserve"> classifier was optimized in terms of neighbors and the distance method used. </w:t>
      </w:r>
      <w:del w:id="98" w:author="Rosenwasser, David B [US] (MS)" w:date="2019-03-13T17:30:00Z">
        <w:r w:rsidDel="00990361">
          <w:delText>Through empirical analysis of the EER results, the</w:delText>
        </w:r>
      </w:del>
      <w:ins w:id="99" w:author="Rosenwasser, David B [US] (MS)" w:date="2019-03-13T17:30:00Z">
        <w:r w:rsidR="00990361">
          <w:t>The</w:t>
        </w:r>
      </w:ins>
      <w:r>
        <w:t xml:space="preserve"> ‘OptimizeHyperparameters’ parameter in MATLAB was chosen to be implemented. </w:t>
      </w:r>
      <w:ins w:id="100" w:author="Rosenwasser, David B [US] (MS)" w:date="2019-03-13T17:29:00Z">
        <w:r w:rsidR="00990361">
          <w:t xml:space="preserve">This parameter runs a large number of iterations to determine the most appropriate scanning distance and distance method to use. </w:t>
        </w:r>
      </w:ins>
      <w:ins w:id="101" w:author="Rosenwasser, David B [US] (MS)" w:date="2019-03-13T17:30:00Z">
        <w:r w:rsidR="00990361">
          <w:t xml:space="preserve">Through using OptimizeHyperparameters and an </w:t>
        </w:r>
      </w:ins>
      <w:ins w:id="102" w:author="Rosenwasser, David B [US] (MS)" w:date="2019-03-13T17:31:00Z">
        <w:r w:rsidR="00990361">
          <w:t>empirical</w:t>
        </w:r>
      </w:ins>
      <w:ins w:id="103" w:author="Rosenwasser, David B [US] (MS)" w:date="2019-03-13T17:30:00Z">
        <w:r w:rsidR="00990361">
          <w:t xml:space="preserve"> </w:t>
        </w:r>
      </w:ins>
      <w:ins w:id="104" w:author="Rosenwasser, David B [US] (MS)" w:date="2019-03-13T17:31:00Z">
        <w:r w:rsidR="00990361">
          <w:t>analysis of the EER results, t</w:t>
        </w:r>
      </w:ins>
      <w:del w:id="105" w:author="Rosenwasser, David B [US] (MS)" w:date="2019-03-13T17:31:00Z">
        <w:r w:rsidDel="00990361">
          <w:delText>T</w:delText>
        </w:r>
      </w:del>
      <w:r>
        <w:t>he standard distance used to measure the speaker under test to the other speaker models was calculated using a standard Euclidean geometry while the number of neighbors (</w:t>
      </w:r>
      <w:del w:id="106" w:author="Rosenwasser, David B [US] (MS)" w:date="2019-03-13T17:31:00Z">
        <w:r w:rsidDel="00990361">
          <w:delText>dotted circl</w:delText>
        </w:r>
      </w:del>
      <w:ins w:id="107" w:author="Rosenwasser, David B [US] (MS)" w:date="2019-03-13T17:31:00Z">
        <w:r w:rsidR="00990361">
          <w:t>rings</w:t>
        </w:r>
      </w:ins>
      <w:del w:id="108" w:author="Rosenwasser, David B [US] (MS)" w:date="2019-03-13T17:31:00Z">
        <w:r w:rsidDel="00990361">
          <w:delText>e</w:delText>
        </w:r>
      </w:del>
      <w:r>
        <w:t xml:space="preserve">) was optimized to seventy-five. </w:t>
      </w:r>
      <w:del w:id="109" w:author="Rosenwasser, David B [US] (MS)" w:date="2019-03-13T17:31:00Z">
        <w:r w:rsidDel="00990361">
          <w:delText>From the parameters used, if the test point does not detect the other speaker model th</w:delText>
        </w:r>
        <w:r w:rsidR="005A4C37" w:rsidDel="00990361">
          <w:delText xml:space="preserve">e </w:delText>
        </w:r>
        <w:r w:rsidR="005D402D" w:rsidDel="00990361">
          <w:delText>KNN</w:delText>
        </w:r>
        <w:r w:rsidR="005A4C37" w:rsidDel="00990361">
          <w:delText xml:space="preserve"> determines that the two speakers are not the same. Conversely, if the speaker model is within the scanning range of the speaker under test, the </w:delText>
        </w:r>
        <w:r w:rsidR="005D402D" w:rsidDel="00990361">
          <w:delText>KNN</w:delText>
        </w:r>
        <w:r w:rsidR="005A4C37" w:rsidDel="00990361">
          <w:delText xml:space="preserve"> determines the two speakers are the same. </w:delText>
        </w:r>
      </w:del>
      <w:r w:rsidR="002F0632">
        <w:t xml:space="preserve">The final results of the methodology presented in this paper are shown below in Table </w:t>
      </w:r>
      <w:r w:rsidR="00C26D28">
        <w:t>4.</w:t>
      </w:r>
      <w:r w:rsidR="00501C82">
        <w:t xml:space="preserve"> </w:t>
      </w:r>
      <w:r w:rsidR="00F452A6">
        <w:t xml:space="preserve">The runtime of the implementation described in this paper was performed at an average of 30.24 seconds. </w:t>
      </w:r>
      <w:r w:rsidR="00501C82">
        <w:t>Conclusions are discussed in Section 4.</w:t>
      </w:r>
    </w:p>
    <w:p w14:paraId="0445F3BE" w14:textId="77777777" w:rsidR="00501C82" w:rsidRPr="00501C82" w:rsidRDefault="00501C82" w:rsidP="00726FD5">
      <w:pPr>
        <w:pStyle w:val="BodyTextNext"/>
      </w:pPr>
    </w:p>
    <w:p w14:paraId="7569862D" w14:textId="3000F0CC" w:rsidR="002F0632" w:rsidRDefault="002F0632" w:rsidP="00726FD5">
      <w:pPr>
        <w:pStyle w:val="BodyTextNext"/>
        <w:ind w:firstLine="0"/>
        <w:jc w:val="center"/>
      </w:pPr>
      <w:r>
        <w:t xml:space="preserve">Table </w:t>
      </w:r>
      <w:r w:rsidR="00501C82">
        <w:t>4:</w:t>
      </w:r>
      <w:r>
        <w:t xml:space="preserve"> </w:t>
      </w:r>
      <w:r w:rsidRPr="00726FD5">
        <w:rPr>
          <w:i/>
        </w:rPr>
        <w:t>Final Results</w:t>
      </w:r>
      <w:r w:rsidR="009D7B82">
        <w:rPr>
          <w:i/>
        </w:rPr>
        <w:t xml:space="preserve"> (Old Datashet)</w:t>
      </w:r>
    </w:p>
    <w:tbl>
      <w:tblPr>
        <w:tblStyle w:val="PlainTable23"/>
        <w:tblW w:w="0" w:type="auto"/>
        <w:tblInd w:w="108" w:type="dxa"/>
        <w:tblLook w:val="04A0" w:firstRow="1" w:lastRow="0" w:firstColumn="1" w:lastColumn="0" w:noHBand="0" w:noVBand="1"/>
      </w:tblPr>
      <w:tblGrid>
        <w:gridCol w:w="744"/>
        <w:gridCol w:w="843"/>
        <w:gridCol w:w="841"/>
        <w:gridCol w:w="841"/>
        <w:gridCol w:w="1159"/>
      </w:tblGrid>
      <w:tr w:rsidR="009D7B82" w14:paraId="44FE3AAC" w14:textId="77777777" w:rsidTr="0072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tcBorders>
              <w:top w:val="single" w:sz="4" w:space="0" w:color="7F7F7F"/>
              <w:left w:val="nil"/>
              <w:right w:val="nil"/>
            </w:tcBorders>
          </w:tcPr>
          <w:p w14:paraId="7AD2E233" w14:textId="77777777" w:rsidR="009D7B82" w:rsidRDefault="009D7B82" w:rsidP="00561015">
            <w:pPr>
              <w:pStyle w:val="NoSpacing"/>
              <w:rPr>
                <w:sz w:val="16"/>
                <w:szCs w:val="18"/>
              </w:rPr>
            </w:pPr>
          </w:p>
        </w:tc>
        <w:tc>
          <w:tcPr>
            <w:tcW w:w="901" w:type="dxa"/>
            <w:tcBorders>
              <w:top w:val="single" w:sz="4" w:space="0" w:color="7F7F7F"/>
              <w:left w:val="nil"/>
              <w:right w:val="nil"/>
            </w:tcBorders>
          </w:tcPr>
          <w:p w14:paraId="21CC148B" w14:textId="76FA491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p>
        </w:tc>
        <w:tc>
          <w:tcPr>
            <w:tcW w:w="882" w:type="dxa"/>
            <w:tcBorders>
              <w:top w:val="single" w:sz="4" w:space="0" w:color="7F7F7F"/>
              <w:left w:val="nil"/>
              <w:right w:val="nil"/>
            </w:tcBorders>
            <w:hideMark/>
          </w:tcPr>
          <w:p w14:paraId="2D3CE1DA" w14:textId="7777777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882" w:type="dxa"/>
            <w:tcBorders>
              <w:top w:val="single" w:sz="4" w:space="0" w:color="7F7F7F"/>
              <w:left w:val="nil"/>
              <w:right w:val="nil"/>
            </w:tcBorders>
            <w:hideMark/>
          </w:tcPr>
          <w:p w14:paraId="13B13B5E" w14:textId="7777777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c>
          <w:tcPr>
            <w:tcW w:w="1232" w:type="dxa"/>
            <w:tcBorders>
              <w:top w:val="single" w:sz="4" w:space="0" w:color="7F7F7F"/>
              <w:left w:val="nil"/>
              <w:right w:val="nil"/>
            </w:tcBorders>
            <w:hideMark/>
          </w:tcPr>
          <w:p w14:paraId="113F5074" w14:textId="77777777" w:rsidR="009D7B82" w:rsidRDefault="009D7B82" w:rsidP="0056101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Mismatch</w:t>
            </w:r>
          </w:p>
        </w:tc>
      </w:tr>
      <w:tr w:rsidR="009D7B82" w14:paraId="07E840FE" w14:textId="77777777" w:rsidTr="0072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vMerge w:val="restart"/>
            <w:tcBorders>
              <w:left w:val="nil"/>
              <w:right w:val="nil"/>
            </w:tcBorders>
            <w:vAlign w:val="center"/>
          </w:tcPr>
          <w:p w14:paraId="40905C21" w14:textId="3F0113EA" w:rsidR="009D7B82" w:rsidRPr="00726FD5" w:rsidRDefault="009D7B82" w:rsidP="00726FD5">
            <w:pPr>
              <w:pStyle w:val="NoSpacing"/>
              <w:jc w:val="center"/>
              <w:rPr>
                <w:rFonts w:ascii="Times New Roman" w:hAnsi="Times New Roman"/>
                <w:sz w:val="16"/>
                <w:szCs w:val="18"/>
              </w:rPr>
            </w:pPr>
            <w:r w:rsidRPr="009D7B82">
              <w:rPr>
                <w:sz w:val="16"/>
                <w:szCs w:val="18"/>
              </w:rPr>
              <w:t>Old Dataset</w:t>
            </w:r>
          </w:p>
        </w:tc>
        <w:tc>
          <w:tcPr>
            <w:tcW w:w="901" w:type="dxa"/>
            <w:tcBorders>
              <w:left w:val="nil"/>
              <w:right w:val="nil"/>
            </w:tcBorders>
            <w:hideMark/>
          </w:tcPr>
          <w:p w14:paraId="681DABBA" w14:textId="073CBFA2" w:rsidR="009D7B82" w:rsidRPr="00726FD5"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16"/>
                <w:szCs w:val="18"/>
              </w:rPr>
            </w:pPr>
            <w:r w:rsidRPr="00726FD5">
              <w:rPr>
                <w:b/>
                <w:sz w:val="16"/>
                <w:szCs w:val="18"/>
              </w:rPr>
              <w:t>Train Read</w:t>
            </w:r>
          </w:p>
        </w:tc>
        <w:tc>
          <w:tcPr>
            <w:tcW w:w="882" w:type="dxa"/>
            <w:tcBorders>
              <w:left w:val="nil"/>
              <w:right w:val="nil"/>
            </w:tcBorders>
          </w:tcPr>
          <w:p w14:paraId="5551F734" w14:textId="3172C818"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8.37%</w:t>
            </w:r>
          </w:p>
        </w:tc>
        <w:tc>
          <w:tcPr>
            <w:tcW w:w="882" w:type="dxa"/>
            <w:tcBorders>
              <w:left w:val="nil"/>
              <w:right w:val="nil"/>
            </w:tcBorders>
          </w:tcPr>
          <w:p w14:paraId="448570AA" w14:textId="29C8F1E2"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20.46%</w:t>
            </w:r>
          </w:p>
        </w:tc>
        <w:tc>
          <w:tcPr>
            <w:tcW w:w="1232" w:type="dxa"/>
            <w:tcBorders>
              <w:left w:val="nil"/>
              <w:right w:val="nil"/>
            </w:tcBorders>
          </w:tcPr>
          <w:p w14:paraId="4E3FFD61" w14:textId="4D1AD7B5" w:rsidR="009D7B82" w:rsidRPr="009D7B82"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36.96%</w:t>
            </w:r>
          </w:p>
        </w:tc>
      </w:tr>
      <w:tr w:rsidR="009D7B82" w14:paraId="240BAF21" w14:textId="77777777" w:rsidTr="00726FD5">
        <w:tc>
          <w:tcPr>
            <w:cnfStyle w:val="001000000000" w:firstRow="0" w:lastRow="0" w:firstColumn="1" w:lastColumn="0" w:oddVBand="0" w:evenVBand="0" w:oddHBand="0" w:evenHBand="0" w:firstRowFirstColumn="0" w:firstRowLastColumn="0" w:lastRowFirstColumn="0" w:lastRowLastColumn="0"/>
            <w:tcW w:w="747" w:type="dxa"/>
            <w:vMerge/>
            <w:tcBorders>
              <w:left w:val="nil"/>
              <w:right w:val="nil"/>
            </w:tcBorders>
          </w:tcPr>
          <w:p w14:paraId="7D5A3993" w14:textId="77777777" w:rsidR="009D7B82" w:rsidRPr="00726FD5" w:rsidRDefault="009D7B82" w:rsidP="00561015">
            <w:pPr>
              <w:pStyle w:val="NoSpacing"/>
              <w:rPr>
                <w:rFonts w:ascii="Times New Roman" w:hAnsi="Times New Roman"/>
                <w:sz w:val="16"/>
                <w:szCs w:val="18"/>
              </w:rPr>
            </w:pPr>
          </w:p>
        </w:tc>
        <w:tc>
          <w:tcPr>
            <w:tcW w:w="901" w:type="dxa"/>
            <w:tcBorders>
              <w:top w:val="nil"/>
              <w:left w:val="nil"/>
              <w:bottom w:val="single" w:sz="4" w:space="0" w:color="auto"/>
              <w:right w:val="nil"/>
            </w:tcBorders>
            <w:hideMark/>
          </w:tcPr>
          <w:p w14:paraId="74120013" w14:textId="7D2B3341" w:rsidR="009D7B82" w:rsidRPr="00726FD5"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b/>
                <w:sz w:val="16"/>
                <w:szCs w:val="18"/>
              </w:rPr>
            </w:pPr>
            <w:r w:rsidRPr="00726FD5">
              <w:rPr>
                <w:b/>
                <w:sz w:val="16"/>
                <w:szCs w:val="18"/>
              </w:rPr>
              <w:t>Train Phone</w:t>
            </w:r>
          </w:p>
        </w:tc>
        <w:tc>
          <w:tcPr>
            <w:tcW w:w="882" w:type="dxa"/>
            <w:tcBorders>
              <w:top w:val="nil"/>
              <w:left w:val="nil"/>
              <w:bottom w:val="single" w:sz="4" w:space="0" w:color="auto"/>
              <w:right w:val="nil"/>
            </w:tcBorders>
          </w:tcPr>
          <w:p w14:paraId="7199D4C2" w14:textId="1B731A69" w:rsidR="009D7B82" w:rsidRPr="009D7B82"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28.88%</w:t>
            </w:r>
          </w:p>
        </w:tc>
        <w:tc>
          <w:tcPr>
            <w:tcW w:w="882" w:type="dxa"/>
            <w:tcBorders>
              <w:top w:val="nil"/>
              <w:left w:val="nil"/>
              <w:bottom w:val="single" w:sz="4" w:space="0" w:color="auto"/>
              <w:right w:val="nil"/>
            </w:tcBorders>
          </w:tcPr>
          <w:p w14:paraId="3583FA0F" w14:textId="1CF4265F" w:rsidR="009D7B82" w:rsidRPr="009D7B82"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10.64%</w:t>
            </w:r>
          </w:p>
        </w:tc>
        <w:tc>
          <w:tcPr>
            <w:tcW w:w="1232" w:type="dxa"/>
            <w:tcBorders>
              <w:top w:val="nil"/>
              <w:left w:val="nil"/>
              <w:bottom w:val="single" w:sz="4" w:space="0" w:color="auto"/>
              <w:right w:val="nil"/>
            </w:tcBorders>
          </w:tcPr>
          <w:p w14:paraId="231CD45D" w14:textId="5D70D7FC" w:rsidR="009D7B82" w:rsidRPr="009D7B82" w:rsidRDefault="009D7B82" w:rsidP="00561015">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42.22%</w:t>
            </w:r>
          </w:p>
        </w:tc>
      </w:tr>
      <w:tr w:rsidR="009D7B82" w14:paraId="40CB09B0" w14:textId="77777777" w:rsidTr="0072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dxa"/>
            <w:vMerge w:val="restart"/>
            <w:tcBorders>
              <w:left w:val="nil"/>
              <w:right w:val="nil"/>
            </w:tcBorders>
            <w:vAlign w:val="center"/>
          </w:tcPr>
          <w:p w14:paraId="1A25CBB3" w14:textId="14A2F366" w:rsidR="009D7B82" w:rsidRPr="00726FD5" w:rsidRDefault="009D7B82" w:rsidP="00726FD5">
            <w:pPr>
              <w:pStyle w:val="NoSpacing"/>
              <w:jc w:val="center"/>
              <w:rPr>
                <w:rFonts w:ascii="Times New Roman" w:hAnsi="Times New Roman"/>
                <w:sz w:val="16"/>
                <w:szCs w:val="18"/>
              </w:rPr>
            </w:pPr>
            <w:r w:rsidRPr="009D7B82">
              <w:rPr>
                <w:sz w:val="16"/>
                <w:szCs w:val="18"/>
              </w:rPr>
              <w:t>New Dataset</w:t>
            </w:r>
          </w:p>
        </w:tc>
        <w:tc>
          <w:tcPr>
            <w:tcW w:w="901" w:type="dxa"/>
            <w:tcBorders>
              <w:top w:val="single" w:sz="4" w:space="0" w:color="auto"/>
              <w:left w:val="nil"/>
              <w:bottom w:val="single" w:sz="4" w:space="0" w:color="auto"/>
              <w:right w:val="nil"/>
            </w:tcBorders>
          </w:tcPr>
          <w:p w14:paraId="37045F6E" w14:textId="10B7851D" w:rsidR="009D7B82" w:rsidRPr="00726FD5"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16"/>
                <w:szCs w:val="18"/>
              </w:rPr>
            </w:pPr>
            <w:r w:rsidRPr="009D7B82">
              <w:rPr>
                <w:b/>
                <w:sz w:val="16"/>
                <w:szCs w:val="18"/>
              </w:rPr>
              <w:t>Train Read</w:t>
            </w:r>
          </w:p>
        </w:tc>
        <w:tc>
          <w:tcPr>
            <w:tcW w:w="882" w:type="dxa"/>
            <w:tcBorders>
              <w:top w:val="single" w:sz="4" w:space="0" w:color="auto"/>
              <w:left w:val="nil"/>
              <w:bottom w:val="single" w:sz="4" w:space="0" w:color="auto"/>
              <w:right w:val="nil"/>
            </w:tcBorders>
          </w:tcPr>
          <w:p w14:paraId="3DCDCACA" w14:textId="4EF64B55" w:rsidR="009D7B82" w:rsidRPr="00726FD5"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24.55%</w:t>
            </w:r>
          </w:p>
        </w:tc>
        <w:tc>
          <w:tcPr>
            <w:tcW w:w="882" w:type="dxa"/>
            <w:tcBorders>
              <w:top w:val="single" w:sz="4" w:space="0" w:color="auto"/>
              <w:left w:val="nil"/>
              <w:bottom w:val="single" w:sz="4" w:space="0" w:color="auto"/>
              <w:right w:val="nil"/>
            </w:tcBorders>
          </w:tcPr>
          <w:p w14:paraId="1AE97A55" w14:textId="29B959EF" w:rsidR="009D7B82" w:rsidRPr="00726FD5" w:rsidRDefault="009D7B82" w:rsidP="0056101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20%</w:t>
            </w:r>
          </w:p>
        </w:tc>
        <w:tc>
          <w:tcPr>
            <w:tcW w:w="1232" w:type="dxa"/>
            <w:tcBorders>
              <w:top w:val="single" w:sz="4" w:space="0" w:color="auto"/>
              <w:left w:val="nil"/>
              <w:bottom w:val="single" w:sz="4" w:space="0" w:color="auto"/>
              <w:right w:val="nil"/>
            </w:tcBorders>
          </w:tcPr>
          <w:p w14:paraId="0A06C548" w14:textId="46BBF2B3" w:rsidR="009D7B82" w:rsidRPr="00726FD5" w:rsidRDefault="009D7B82" w:rsidP="00561015">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36.21%</w:t>
            </w:r>
          </w:p>
        </w:tc>
      </w:tr>
      <w:tr w:rsidR="009D7B82" w14:paraId="0C22BFFA" w14:textId="77777777" w:rsidTr="00A57E88">
        <w:tc>
          <w:tcPr>
            <w:cnfStyle w:val="001000000000" w:firstRow="0" w:lastRow="0" w:firstColumn="1" w:lastColumn="0" w:oddVBand="0" w:evenVBand="0" w:oddHBand="0" w:evenHBand="0" w:firstRowFirstColumn="0" w:firstRowLastColumn="0" w:lastRowFirstColumn="0" w:lastRowLastColumn="0"/>
            <w:tcW w:w="747" w:type="dxa"/>
            <w:vMerge/>
            <w:tcBorders>
              <w:left w:val="nil"/>
              <w:bottom w:val="single" w:sz="4" w:space="0" w:color="7F7F7F"/>
              <w:right w:val="nil"/>
            </w:tcBorders>
          </w:tcPr>
          <w:p w14:paraId="725B8BDE" w14:textId="6AD1E127" w:rsidR="009D7B82" w:rsidRPr="00726FD5" w:rsidRDefault="009D7B82" w:rsidP="00561015">
            <w:pPr>
              <w:pStyle w:val="NoSpacing"/>
              <w:rPr>
                <w:rFonts w:ascii="Times New Roman" w:hAnsi="Times New Roman"/>
                <w:sz w:val="16"/>
                <w:szCs w:val="18"/>
              </w:rPr>
            </w:pPr>
          </w:p>
        </w:tc>
        <w:tc>
          <w:tcPr>
            <w:tcW w:w="901" w:type="dxa"/>
            <w:tcBorders>
              <w:top w:val="single" w:sz="4" w:space="0" w:color="auto"/>
              <w:left w:val="nil"/>
              <w:bottom w:val="single" w:sz="4" w:space="0" w:color="7F7F7F"/>
              <w:right w:val="nil"/>
            </w:tcBorders>
          </w:tcPr>
          <w:p w14:paraId="3D11C9C5" w14:textId="6B7A6B65" w:rsidR="009D7B82" w:rsidRPr="00726FD5"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b/>
                <w:sz w:val="16"/>
                <w:szCs w:val="18"/>
              </w:rPr>
            </w:pPr>
            <w:r w:rsidRPr="009D7B82">
              <w:rPr>
                <w:b/>
                <w:sz w:val="16"/>
                <w:szCs w:val="18"/>
              </w:rPr>
              <w:t>Train Phone</w:t>
            </w:r>
          </w:p>
        </w:tc>
        <w:tc>
          <w:tcPr>
            <w:tcW w:w="882" w:type="dxa"/>
            <w:tcBorders>
              <w:top w:val="single" w:sz="4" w:space="0" w:color="auto"/>
              <w:left w:val="nil"/>
              <w:bottom w:val="single" w:sz="4" w:space="0" w:color="7F7F7F"/>
              <w:right w:val="nil"/>
            </w:tcBorders>
          </w:tcPr>
          <w:p w14:paraId="6E7669CC" w14:textId="59B4CDC6" w:rsidR="009D7B82" w:rsidRPr="00726FD5"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28.45%</w:t>
            </w:r>
          </w:p>
        </w:tc>
        <w:tc>
          <w:tcPr>
            <w:tcW w:w="882" w:type="dxa"/>
            <w:tcBorders>
              <w:top w:val="single" w:sz="4" w:space="0" w:color="auto"/>
              <w:left w:val="nil"/>
              <w:bottom w:val="single" w:sz="4" w:space="0" w:color="7F7F7F"/>
              <w:right w:val="nil"/>
            </w:tcBorders>
          </w:tcPr>
          <w:p w14:paraId="4FC5B224" w14:textId="0847133A" w:rsidR="009D7B82" w:rsidRPr="00726FD5" w:rsidRDefault="009D7B82" w:rsidP="00561015">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20%</w:t>
            </w:r>
          </w:p>
        </w:tc>
        <w:tc>
          <w:tcPr>
            <w:tcW w:w="1232" w:type="dxa"/>
            <w:tcBorders>
              <w:top w:val="single" w:sz="4" w:space="0" w:color="auto"/>
              <w:left w:val="nil"/>
              <w:bottom w:val="single" w:sz="4" w:space="0" w:color="7F7F7F"/>
              <w:right w:val="nil"/>
            </w:tcBorders>
          </w:tcPr>
          <w:p w14:paraId="6E4FF2CE" w14:textId="0E21D6D8" w:rsidR="009D7B82" w:rsidRPr="00726FD5" w:rsidRDefault="009D7B82" w:rsidP="00561015">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38.51%</w:t>
            </w:r>
          </w:p>
        </w:tc>
      </w:tr>
    </w:tbl>
    <w:p w14:paraId="5A1DCE37" w14:textId="77777777" w:rsidR="002F0632" w:rsidRPr="002F0632" w:rsidDel="00990361" w:rsidRDefault="002F0632" w:rsidP="00726FD5">
      <w:pPr>
        <w:pStyle w:val="BodyTextNext"/>
        <w:rPr>
          <w:del w:id="110" w:author="Rosenwasser, David B [US] (MS)" w:date="2019-03-13T17:31:00Z"/>
        </w:rPr>
      </w:pPr>
    </w:p>
    <w:p w14:paraId="00C2AB50" w14:textId="055D15CF" w:rsidR="00AD0531" w:rsidRPr="005A4C37" w:rsidRDefault="00355A2F" w:rsidP="00990361">
      <w:pPr>
        <w:pStyle w:val="BodyText"/>
        <w:pPrChange w:id="111" w:author="Rosenwasser, David B [US] (MS)" w:date="2019-03-13T17:31:00Z">
          <w:pPr>
            <w:pStyle w:val="BodyText"/>
            <w:ind w:firstLine="360"/>
          </w:pPr>
        </w:pPrChange>
      </w:pPr>
      <w:del w:id="112" w:author="Rosenwasser, David B [US] (MS)" w:date="2019-03-13T17:31:00Z">
        <w:r w:rsidDel="00990361">
          <w:delText xml:space="preserve">A Neural Network was experimented with, but due to empirical analysis of the EER results, the </w:delText>
        </w:r>
        <w:r w:rsidR="005D402D" w:rsidDel="00990361">
          <w:delText>KNN</w:delText>
        </w:r>
        <w:r w:rsidDel="00990361">
          <w:delText xml:space="preserve"> algorithm was determined to produce the most accurate results for our purposes. </w:delText>
        </w:r>
        <w:r w:rsidR="005A4C37" w:rsidDel="00990361">
          <w:delText xml:space="preserve">The Neural Network Implementation is described in Section 3.1. </w:delText>
        </w:r>
      </w:del>
    </w:p>
    <w:p w14:paraId="6C8D5A65" w14:textId="05855FDA" w:rsidR="00EB376E" w:rsidRDefault="00EB376E" w:rsidP="00EB376E">
      <w:pPr>
        <w:pStyle w:val="Heading1"/>
      </w:pPr>
      <w:r w:rsidRPr="0033735D">
        <w:t>Discussion</w:t>
      </w:r>
      <w:r w:rsidR="00297293">
        <w:t xml:space="preserve"> and Alternate Approaches</w:t>
      </w:r>
    </w:p>
    <w:p w14:paraId="7B0628BA" w14:textId="6D5DD966" w:rsidR="00763264" w:rsidRDefault="00763264" w:rsidP="004F79CF">
      <w:r>
        <w:t>This paper presented an approach to implement MFCCs as the main element of the feature vector to a K-Nearest Neighbors (KNN) algorithm in order to develop a speaker recognition model.</w:t>
      </w:r>
      <w:r w:rsidR="00C24B30">
        <w:t xml:space="preserve"> While this paper presented numerous alternate approaches, this group chose to keep the feature vector and classifier relatively simply to produce fast run times and accurate results. </w:t>
      </w:r>
      <w:r>
        <w:t xml:space="preserve">Each audio sample was represented by a </w:t>
      </w:r>
      <w:r w:rsidR="00AB2920">
        <w:t xml:space="preserve">24 </w:t>
      </w:r>
      <w:r>
        <w:t>length feature vector consisting of twelve MFCC coefficients and the standard deviation of those</w:t>
      </w:r>
      <w:r w:rsidR="00501C82">
        <w:t xml:space="preserve"> coefficients across the frames</w:t>
      </w:r>
      <w:r>
        <w:t xml:space="preserve">. The feature vector of was fed into a </w:t>
      </w:r>
      <w:r w:rsidR="005D402D">
        <w:t>KNN</w:t>
      </w:r>
      <w:r>
        <w:t xml:space="preserve"> implementation in order to make a determination if the speaker under test is identical to the speaker provided. The results </w:t>
      </w:r>
      <w:r w:rsidR="00501C82">
        <w:t xml:space="preserve">were performed on the initial dataset given at the start of the project to obtain the EER results demonstrated in Table 4. </w:t>
      </w:r>
    </w:p>
    <w:p w14:paraId="68BAD741" w14:textId="6A44C6E6" w:rsidR="00297293" w:rsidRDefault="00297293" w:rsidP="00763264">
      <w:pPr>
        <w:ind w:firstLine="360"/>
      </w:pPr>
      <w:r>
        <w:t xml:space="preserve">During the development of the speech recognition model presented herein, various approaches were explored that </w:t>
      </w:r>
      <w:r w:rsidR="005A4C37">
        <w:t>were not</w:t>
      </w:r>
      <w:r>
        <w:t xml:space="preserve"> </w:t>
      </w:r>
      <w:r w:rsidR="005A4C37">
        <w:t>implemented in the final submittal</w:t>
      </w:r>
      <w:r w:rsidR="00763264">
        <w:t xml:space="preserve">. The following sections </w:t>
      </w:r>
      <w:r>
        <w:t>will describe and discuss alternate approaches that were researched to obtain the optimum speaker recognition mode</w:t>
      </w:r>
      <w:r w:rsidR="00DA494F">
        <w:t xml:space="preserve">l and ideas for future work. </w:t>
      </w:r>
    </w:p>
    <w:p w14:paraId="0E689F95" w14:textId="78BB17BE" w:rsidR="00297293" w:rsidRDefault="00297293" w:rsidP="00297293">
      <w:pPr>
        <w:pStyle w:val="Heading2"/>
      </w:pPr>
      <w:r>
        <w:t>Neural Networks</w:t>
      </w:r>
    </w:p>
    <w:p w14:paraId="5FBCB973" w14:textId="446A18DD" w:rsidR="00F90087" w:rsidRDefault="00F90087" w:rsidP="00F90087">
      <w:pPr>
        <w:pStyle w:val="NoSpacing"/>
        <w:rPr>
          <w:szCs w:val="18"/>
        </w:rPr>
      </w:pPr>
      <w:r>
        <w:rPr>
          <w:szCs w:val="18"/>
        </w:rPr>
        <w:t>R</w:t>
      </w:r>
      <w:r w:rsidRPr="00B0264E">
        <w:rPr>
          <w:szCs w:val="18"/>
        </w:rPr>
        <w:t xml:space="preserve">ecent </w:t>
      </w:r>
      <w:r w:rsidR="00501C82" w:rsidRPr="00B0264E">
        <w:rPr>
          <w:szCs w:val="18"/>
        </w:rPr>
        <w:t>proliferation of neural networks in both academia and industry has</w:t>
      </w:r>
      <w:r w:rsidRPr="00B0264E">
        <w:rPr>
          <w:szCs w:val="18"/>
        </w:rPr>
        <w:t xml:space="preserve"> made usage of </w:t>
      </w:r>
      <w:r>
        <w:rPr>
          <w:szCs w:val="18"/>
        </w:rPr>
        <w:t>the method</w:t>
      </w:r>
      <w:r w:rsidRPr="00B0264E">
        <w:rPr>
          <w:szCs w:val="18"/>
        </w:rPr>
        <w:t xml:space="preserve"> </w:t>
      </w:r>
      <w:r>
        <w:rPr>
          <w:szCs w:val="18"/>
        </w:rPr>
        <w:t>widely</w:t>
      </w:r>
      <w:r w:rsidRPr="00B0264E">
        <w:rPr>
          <w:szCs w:val="18"/>
        </w:rPr>
        <w:t xml:space="preserve"> available and simple to implement</w:t>
      </w:r>
      <w:r>
        <w:rPr>
          <w:szCs w:val="18"/>
        </w:rPr>
        <w:t xml:space="preserve"> for research purposes</w:t>
      </w:r>
      <w:r w:rsidRPr="00B0264E">
        <w:rPr>
          <w:szCs w:val="18"/>
        </w:rPr>
        <w:t>.</w:t>
      </w:r>
      <w:r>
        <w:rPr>
          <w:szCs w:val="18"/>
        </w:rPr>
        <w:t xml:space="preserve"> The popularity of the neural network has helped discover various applications of these algorithms in interesting and diverse fields, including speech and speaker recognition. </w:t>
      </w:r>
    </w:p>
    <w:p w14:paraId="490E85B6" w14:textId="3548A509" w:rsidR="00F90087" w:rsidRDefault="00F90087" w:rsidP="00F90087">
      <w:pPr>
        <w:pStyle w:val="NoSpacing"/>
        <w:spacing w:before="60"/>
        <w:ind w:firstLine="360"/>
        <w:rPr>
          <w:szCs w:val="18"/>
        </w:rPr>
      </w:pPr>
      <w:r>
        <w:rPr>
          <w:szCs w:val="18"/>
        </w:rPr>
        <w:t>Modeled after the human neural system, neural networks are capable of classifying data in high dimensional features spaces. Rather than statistical pattern matching, neural networks invoke supervised learning to develop complex functions to model behavior and provide universal function approximation [</w:t>
      </w:r>
      <w:r w:rsidR="00501C82">
        <w:rPr>
          <w:szCs w:val="18"/>
        </w:rPr>
        <w:t>8</w:t>
      </w:r>
      <w:r>
        <w:rPr>
          <w:szCs w:val="18"/>
        </w:rPr>
        <w:t xml:space="preserve">]. </w:t>
      </w:r>
    </w:p>
    <w:p w14:paraId="030628CE" w14:textId="31E2A42C" w:rsidR="00F90087" w:rsidRDefault="00F90087" w:rsidP="00F90087">
      <w:pPr>
        <w:pStyle w:val="Heading3"/>
      </w:pPr>
      <w:r>
        <w:t>Neural Network Architecture</w:t>
      </w:r>
    </w:p>
    <w:p w14:paraId="5FDB3CDF" w14:textId="1E8C7637" w:rsidR="00297293" w:rsidRDefault="00F90087" w:rsidP="00F90087">
      <w:r>
        <w:t xml:space="preserve">Though implementation of a neural network is relatively straightforward, there is no method for determining </w:t>
      </w:r>
      <w:r>
        <w:rPr>
          <w:i/>
        </w:rPr>
        <w:t>a priori</w:t>
      </w:r>
      <w:r>
        <w:t xml:space="preserve">, or the optimal architecture, without human guidance. </w:t>
      </w:r>
      <w:r w:rsidR="00501C82">
        <w:t>Parameters such as the number of hidden layers, neurons per layer, and more, are all subject to user tuning and are</w:t>
      </w:r>
      <w:r>
        <w:t xml:space="preserve"> highly dependent on the nature of the input data. These parameters in addition to the algorithm settling </w:t>
      </w:r>
      <w:r w:rsidR="00501C82">
        <w:t>at local minima</w:t>
      </w:r>
      <w:r>
        <w:t xml:space="preserve"> can make optimization difficult and time consuming</w:t>
      </w:r>
      <w:r w:rsidR="00501C82">
        <w:t xml:space="preserve"> [9]</w:t>
      </w:r>
      <w:r>
        <w:t>. Figure</w:t>
      </w:r>
      <w:r w:rsidR="00501C82">
        <w:t xml:space="preserve"> 6</w:t>
      </w:r>
      <w:r>
        <w:t xml:space="preserve"> below describes a basic model of a Neural Network.</w:t>
      </w:r>
    </w:p>
    <w:p w14:paraId="3FF63417" w14:textId="77777777" w:rsidR="00F90087" w:rsidRPr="00297293" w:rsidRDefault="00F90087" w:rsidP="00F90087"/>
    <w:p w14:paraId="7FF95BD0" w14:textId="77777777" w:rsidR="00F90087" w:rsidRDefault="00F90087" w:rsidP="00F90087">
      <w:pPr>
        <w:pStyle w:val="BodyText"/>
        <w:keepNext/>
        <w:jc w:val="center"/>
      </w:pPr>
      <w:r>
        <w:rPr>
          <w:noProof/>
        </w:rPr>
        <w:drawing>
          <wp:inline distT="0" distB="0" distL="0" distR="0" wp14:anchorId="7EA978E1" wp14:editId="2FDA8056">
            <wp:extent cx="2536635" cy="1995778"/>
            <wp:effectExtent l="0" t="0" r="0" b="508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9022" cy="2013391"/>
                    </a:xfrm>
                    <a:prstGeom prst="rect">
                      <a:avLst/>
                    </a:prstGeom>
                    <a:noFill/>
                    <a:ln>
                      <a:noFill/>
                    </a:ln>
                  </pic:spPr>
                </pic:pic>
              </a:graphicData>
            </a:graphic>
          </wp:inline>
        </w:drawing>
      </w:r>
    </w:p>
    <w:p w14:paraId="1C442E1B" w14:textId="47AA0462" w:rsidR="00F90087" w:rsidRDefault="00F90087" w:rsidP="00F90087">
      <w:pPr>
        <w:pStyle w:val="Caption"/>
        <w:rPr>
          <w:lang w:val="en-GB"/>
        </w:rPr>
      </w:pPr>
      <w:bookmarkStart w:id="113" w:name="_Ref2713282"/>
      <w:bookmarkStart w:id="114" w:name="_Ref2713275"/>
      <w:r>
        <w:t xml:space="preserve">Figure </w:t>
      </w:r>
      <w:bookmarkEnd w:id="113"/>
      <w:r w:rsidR="00501C82">
        <w:rPr>
          <w:noProof/>
        </w:rPr>
        <w:t>6</w:t>
      </w:r>
      <w:r>
        <w:t xml:space="preserve">: </w:t>
      </w:r>
      <w:r w:rsidRPr="00BE02A9">
        <w:rPr>
          <w:i/>
        </w:rPr>
        <w:t xml:space="preserve">Binary classification neural network with a feature vector of </w:t>
      </w:r>
      <w:r w:rsidR="00501C82">
        <w:rPr>
          <w:i/>
        </w:rPr>
        <w:t>four</w:t>
      </w:r>
      <w:r w:rsidRPr="00BE02A9">
        <w:rPr>
          <w:i/>
        </w:rPr>
        <w:t xml:space="preserve"> </w:t>
      </w:r>
      <w:r>
        <w:rPr>
          <w:i/>
        </w:rPr>
        <w:t>parameters</w:t>
      </w:r>
      <w:r w:rsidRPr="00BE02A9">
        <w:rPr>
          <w:i/>
        </w:rPr>
        <w:t xml:space="preserve"> with a single hidden layer.</w:t>
      </w:r>
      <w:bookmarkEnd w:id="114"/>
    </w:p>
    <w:p w14:paraId="64443A1E" w14:textId="77777777" w:rsidR="00297293" w:rsidRDefault="00297293" w:rsidP="004F79CF"/>
    <w:p w14:paraId="63DDCFD4" w14:textId="767DD309" w:rsidR="00297293" w:rsidRDefault="00F90087" w:rsidP="004F79CF">
      <w:r>
        <w:t xml:space="preserve">For the training sets discussed in this project, a network consisting of three hidden layers with thirty neurons each produced the best EER results out of the number configurations tested. </w:t>
      </w:r>
      <w:r w:rsidR="00501C82">
        <w:t>Figure 7</w:t>
      </w:r>
      <w:r>
        <w:t xml:space="preserve"> below shows a representation of the implemented neural network. </w:t>
      </w:r>
    </w:p>
    <w:p w14:paraId="4F7ADD3E" w14:textId="77777777" w:rsidR="00297293" w:rsidRDefault="00297293" w:rsidP="004F79CF"/>
    <w:p w14:paraId="5BD8A21D" w14:textId="77777777" w:rsidR="00530AEE" w:rsidRDefault="00530AEE" w:rsidP="00530AEE">
      <w:pPr>
        <w:keepNext/>
        <w:jc w:val="center"/>
      </w:pPr>
      <w:r>
        <w:rPr>
          <w:noProof/>
        </w:rPr>
        <w:drawing>
          <wp:inline distT="0" distB="0" distL="0" distR="0" wp14:anchorId="6812F512" wp14:editId="3A50AA14">
            <wp:extent cx="2874645" cy="108077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4645" cy="1080770"/>
                    </a:xfrm>
                    <a:prstGeom prst="rect">
                      <a:avLst/>
                    </a:prstGeom>
                    <a:noFill/>
                    <a:ln>
                      <a:noFill/>
                    </a:ln>
                  </pic:spPr>
                </pic:pic>
              </a:graphicData>
            </a:graphic>
          </wp:inline>
        </w:drawing>
      </w:r>
    </w:p>
    <w:p w14:paraId="20D009C1" w14:textId="5416098A" w:rsidR="00530AEE" w:rsidRDefault="00530AEE" w:rsidP="00530AEE">
      <w:pPr>
        <w:pStyle w:val="Caption"/>
        <w:rPr>
          <w:lang w:val="en-GB"/>
        </w:rPr>
      </w:pPr>
      <w:bookmarkStart w:id="115" w:name="_Ref2713432"/>
      <w:r>
        <w:t xml:space="preserve">Figure </w:t>
      </w:r>
      <w:bookmarkEnd w:id="115"/>
      <w:r w:rsidR="00501C82">
        <w:rPr>
          <w:noProof/>
        </w:rPr>
        <w:t>7</w:t>
      </w:r>
      <w:r>
        <w:t xml:space="preserve">: </w:t>
      </w:r>
      <w:r w:rsidRPr="00BE02A9">
        <w:rPr>
          <w:i/>
        </w:rPr>
        <w:t>Block diagram representation of implemented network</w:t>
      </w:r>
    </w:p>
    <w:p w14:paraId="7A34A451" w14:textId="77777777" w:rsidR="00530AEE" w:rsidRDefault="00530AEE" w:rsidP="004F79CF"/>
    <w:p w14:paraId="5090BE12" w14:textId="4CB1031C" w:rsidR="00530AEE" w:rsidRDefault="00530AEE" w:rsidP="004F79CF">
      <w:r>
        <w:lastRenderedPageBreak/>
        <w:t xml:space="preserve">The selection of the input layer size was selected based on the feature vector chosen for testing. As described earlier, the feature consisted of twelve MFCC coefficients per audio sample concatenated with the </w:t>
      </w:r>
      <w:r w:rsidR="00501C82">
        <w:t>standard deviation across the sampled frames</w:t>
      </w:r>
      <w:r>
        <w:t xml:space="preserve">. Next, the hidden layers consisted of three 30 neuron layers until finally a single neuron output layer was configured for the binary classification of the speaker data. A single neuron output layer was chosen over a two neuron layer due to computation efficiency and insignificant changes in results. </w:t>
      </w:r>
    </w:p>
    <w:p w14:paraId="74107284" w14:textId="4FFBB426" w:rsidR="00530AEE" w:rsidRDefault="00530AEE" w:rsidP="00530AEE">
      <w:pPr>
        <w:pStyle w:val="Heading3"/>
      </w:pPr>
      <w:r>
        <w:t>Training</w:t>
      </w:r>
    </w:p>
    <w:p w14:paraId="5BBBD588" w14:textId="59F04F1D" w:rsidR="00530AEE" w:rsidRDefault="0014056E" w:rsidP="00530AEE">
      <w:r>
        <w:t>Implementation of a neural network for speech recognition has been researched extensively but many involve classification of text-dependent speech or text-independent speech with a closed speaker set, some achieving 100% classification accuracy [</w:t>
      </w:r>
      <w:r w:rsidR="00552D64">
        <w:t>10</w:t>
      </w:r>
      <w:r>
        <w:t>]</w:t>
      </w:r>
      <w:r w:rsidR="00552D64">
        <w:t>[11]</w:t>
      </w:r>
      <w:r>
        <w:t>. Other techniques include using a convolutional neural net to classify the spectrogram of a text-dependent closed set utterance [</w:t>
      </w:r>
      <w:r w:rsidR="00552D64">
        <w:t>12</w:t>
      </w:r>
      <w:r>
        <w:t xml:space="preserve">]. </w:t>
      </w:r>
      <w:r w:rsidR="00665C37">
        <w:t xml:space="preserve">The unique challenge for this project is the combination of text-dependent and text-independent sample sets coupled with an open speaker set for the final classification. </w:t>
      </w:r>
    </w:p>
    <w:p w14:paraId="685BBC68" w14:textId="731801EB" w:rsidR="00665C37" w:rsidRDefault="00665C37" w:rsidP="00665C37">
      <w:pPr>
        <w:ind w:firstLine="360"/>
      </w:pPr>
      <w:r>
        <w:t xml:space="preserve">An additional constraint implemented during Neural Network training is the ratio of excitatory classes in comparison of the overall training set. Table </w:t>
      </w:r>
      <w:r w:rsidR="00552D64">
        <w:t>5</w:t>
      </w:r>
      <w:r>
        <w:t xml:space="preserve"> shows the ratio of training vectors that have zero labels in comparison to vectors containing one label. </w:t>
      </w:r>
    </w:p>
    <w:p w14:paraId="67A1071B" w14:textId="77777777" w:rsidR="00DA494F" w:rsidRDefault="00DA494F" w:rsidP="00665C37">
      <w:pPr>
        <w:ind w:firstLine="360"/>
      </w:pPr>
    </w:p>
    <w:p w14:paraId="28025801" w14:textId="7B0E9445" w:rsidR="00665C37" w:rsidRDefault="00665C37" w:rsidP="00665C37">
      <w:pPr>
        <w:jc w:val="center"/>
        <w:rPr>
          <w:i/>
        </w:rPr>
      </w:pPr>
      <w:r>
        <w:t xml:space="preserve">Table </w:t>
      </w:r>
      <w:r w:rsidR="00552D64">
        <w:t>5</w:t>
      </w:r>
      <w:r>
        <w:t xml:space="preserve">: </w:t>
      </w:r>
      <w:r w:rsidRPr="00665C37">
        <w:rPr>
          <w:i/>
        </w:rPr>
        <w:t>Ratio of excitatory ta</w:t>
      </w:r>
      <w:r w:rsidR="00DA494F">
        <w:rPr>
          <w:i/>
        </w:rPr>
        <w:t>r</w:t>
      </w:r>
      <w:r w:rsidRPr="00665C37">
        <w:rPr>
          <w:i/>
        </w:rPr>
        <w:t>gets in read and phone training sets</w:t>
      </w:r>
    </w:p>
    <w:p w14:paraId="04834E16" w14:textId="77777777" w:rsidR="00665C37" w:rsidRPr="00530AEE" w:rsidRDefault="00665C37" w:rsidP="00665C37">
      <w:pPr>
        <w:jc w:val="center"/>
      </w:pPr>
    </w:p>
    <w:tbl>
      <w:tblPr>
        <w:tblStyle w:val="PlainTable23"/>
        <w:tblW w:w="4500" w:type="dxa"/>
        <w:tblInd w:w="108" w:type="dxa"/>
        <w:tblLook w:val="04A0" w:firstRow="1" w:lastRow="0" w:firstColumn="1" w:lastColumn="0" w:noHBand="0" w:noVBand="1"/>
      </w:tblPr>
      <w:tblGrid>
        <w:gridCol w:w="833"/>
        <w:gridCol w:w="1106"/>
        <w:gridCol w:w="1211"/>
        <w:gridCol w:w="1350"/>
      </w:tblGrid>
      <w:tr w:rsidR="00665C37" w14:paraId="50EB1C77" w14:textId="77777777" w:rsidTr="00665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Borders>
              <w:top w:val="single" w:sz="4" w:space="0" w:color="7F7F7F"/>
              <w:left w:val="nil"/>
              <w:right w:val="nil"/>
            </w:tcBorders>
            <w:hideMark/>
          </w:tcPr>
          <w:p w14:paraId="5B181BCC" w14:textId="77777777" w:rsidR="00665C37" w:rsidRDefault="00665C37">
            <w:pPr>
              <w:pStyle w:val="NoSpacing"/>
              <w:rPr>
                <w:rFonts w:ascii="Times New Roman" w:hAnsi="Times New Roman"/>
                <w:sz w:val="16"/>
                <w:szCs w:val="18"/>
              </w:rPr>
            </w:pPr>
            <w:r>
              <w:rPr>
                <w:rFonts w:ascii="Times New Roman" w:hAnsi="Times New Roman"/>
                <w:sz w:val="16"/>
                <w:szCs w:val="18"/>
              </w:rPr>
              <w:t>Training</w:t>
            </w:r>
          </w:p>
        </w:tc>
        <w:tc>
          <w:tcPr>
            <w:tcW w:w="1106" w:type="dxa"/>
            <w:tcBorders>
              <w:top w:val="single" w:sz="4" w:space="0" w:color="7F7F7F"/>
              <w:left w:val="nil"/>
              <w:right w:val="nil"/>
            </w:tcBorders>
            <w:hideMark/>
          </w:tcPr>
          <w:p w14:paraId="46EF594B"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Vector Size</w:t>
            </w:r>
          </w:p>
        </w:tc>
        <w:tc>
          <w:tcPr>
            <w:tcW w:w="1211" w:type="dxa"/>
            <w:tcBorders>
              <w:top w:val="single" w:sz="4" w:space="0" w:color="7F7F7F"/>
              <w:left w:val="nil"/>
              <w:right w:val="nil"/>
            </w:tcBorders>
            <w:hideMark/>
          </w:tcPr>
          <w:p w14:paraId="67417992"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Excitatory</w:t>
            </w:r>
          </w:p>
        </w:tc>
        <w:tc>
          <w:tcPr>
            <w:tcW w:w="1350" w:type="dxa"/>
            <w:tcBorders>
              <w:top w:val="single" w:sz="4" w:space="0" w:color="7F7F7F"/>
              <w:left w:val="nil"/>
              <w:right w:val="nil"/>
            </w:tcBorders>
            <w:hideMark/>
          </w:tcPr>
          <w:p w14:paraId="55E1C262" w14:textId="77777777" w:rsidR="00665C37" w:rsidRDefault="00665C37">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 Excitatory</w:t>
            </w:r>
          </w:p>
        </w:tc>
      </w:tr>
      <w:tr w:rsidR="00665C37" w14:paraId="5AAE6B71" w14:textId="77777777" w:rsidTr="00665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Borders>
              <w:left w:val="nil"/>
              <w:right w:val="nil"/>
            </w:tcBorders>
            <w:hideMark/>
          </w:tcPr>
          <w:p w14:paraId="66AFEC87" w14:textId="77777777" w:rsidR="00665C37" w:rsidRDefault="00665C37">
            <w:pPr>
              <w:pStyle w:val="NoSpacing"/>
              <w:rPr>
                <w:rFonts w:ascii="Times New Roman" w:hAnsi="Times New Roman"/>
                <w:sz w:val="16"/>
                <w:szCs w:val="18"/>
              </w:rPr>
            </w:pPr>
            <w:r>
              <w:rPr>
                <w:rFonts w:ascii="Times New Roman" w:hAnsi="Times New Roman"/>
                <w:sz w:val="16"/>
                <w:szCs w:val="18"/>
              </w:rPr>
              <w:t>READ</w:t>
            </w:r>
          </w:p>
        </w:tc>
        <w:tc>
          <w:tcPr>
            <w:tcW w:w="1106" w:type="dxa"/>
            <w:tcBorders>
              <w:left w:val="nil"/>
              <w:right w:val="nil"/>
            </w:tcBorders>
            <w:hideMark/>
          </w:tcPr>
          <w:p w14:paraId="0611D515"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9730</w:t>
            </w:r>
          </w:p>
        </w:tc>
        <w:tc>
          <w:tcPr>
            <w:tcW w:w="1211" w:type="dxa"/>
            <w:tcBorders>
              <w:left w:val="nil"/>
              <w:right w:val="nil"/>
            </w:tcBorders>
            <w:hideMark/>
          </w:tcPr>
          <w:p w14:paraId="75283887"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147</w:t>
            </w:r>
          </w:p>
        </w:tc>
        <w:tc>
          <w:tcPr>
            <w:tcW w:w="1350" w:type="dxa"/>
            <w:tcBorders>
              <w:left w:val="nil"/>
              <w:right w:val="nil"/>
            </w:tcBorders>
            <w:hideMark/>
          </w:tcPr>
          <w:p w14:paraId="230D9233" w14:textId="77777777" w:rsidR="00665C37" w:rsidRDefault="00665C3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1.51 %</w:t>
            </w:r>
          </w:p>
        </w:tc>
      </w:tr>
      <w:tr w:rsidR="00665C37" w14:paraId="4F0EC408" w14:textId="77777777" w:rsidTr="00665C37">
        <w:tc>
          <w:tcPr>
            <w:cnfStyle w:val="001000000000" w:firstRow="0" w:lastRow="0" w:firstColumn="1" w:lastColumn="0" w:oddVBand="0" w:evenVBand="0" w:oddHBand="0" w:evenHBand="0" w:firstRowFirstColumn="0" w:firstRowLastColumn="0" w:lastRowFirstColumn="0" w:lastRowLastColumn="0"/>
            <w:tcW w:w="833" w:type="dxa"/>
            <w:tcBorders>
              <w:top w:val="nil"/>
              <w:left w:val="nil"/>
              <w:bottom w:val="single" w:sz="4" w:space="0" w:color="7F7F7F"/>
              <w:right w:val="nil"/>
            </w:tcBorders>
            <w:hideMark/>
          </w:tcPr>
          <w:p w14:paraId="705CC1BD" w14:textId="77777777" w:rsidR="00665C37" w:rsidRDefault="00665C37">
            <w:pPr>
              <w:pStyle w:val="NoSpacing"/>
              <w:rPr>
                <w:rFonts w:ascii="Times New Roman" w:hAnsi="Times New Roman"/>
                <w:sz w:val="16"/>
                <w:szCs w:val="18"/>
              </w:rPr>
            </w:pPr>
            <w:r>
              <w:rPr>
                <w:rFonts w:ascii="Times New Roman" w:hAnsi="Times New Roman"/>
                <w:sz w:val="16"/>
                <w:szCs w:val="18"/>
              </w:rPr>
              <w:t>PHONE</w:t>
            </w:r>
          </w:p>
        </w:tc>
        <w:tc>
          <w:tcPr>
            <w:tcW w:w="1106" w:type="dxa"/>
            <w:tcBorders>
              <w:top w:val="nil"/>
              <w:left w:val="nil"/>
              <w:bottom w:val="single" w:sz="4" w:space="0" w:color="7F7F7F"/>
              <w:right w:val="nil"/>
            </w:tcBorders>
            <w:hideMark/>
          </w:tcPr>
          <w:p w14:paraId="31815AE2"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11175</w:t>
            </w:r>
          </w:p>
        </w:tc>
        <w:tc>
          <w:tcPr>
            <w:tcW w:w="1211" w:type="dxa"/>
            <w:tcBorders>
              <w:top w:val="nil"/>
              <w:left w:val="nil"/>
              <w:bottom w:val="single" w:sz="4" w:space="0" w:color="7F7F7F"/>
              <w:right w:val="nil"/>
            </w:tcBorders>
            <w:hideMark/>
          </w:tcPr>
          <w:p w14:paraId="4A88673E"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150</w:t>
            </w:r>
          </w:p>
        </w:tc>
        <w:tc>
          <w:tcPr>
            <w:tcW w:w="1350" w:type="dxa"/>
            <w:tcBorders>
              <w:top w:val="nil"/>
              <w:left w:val="nil"/>
              <w:bottom w:val="single" w:sz="4" w:space="0" w:color="7F7F7F"/>
              <w:right w:val="nil"/>
            </w:tcBorders>
            <w:hideMark/>
          </w:tcPr>
          <w:p w14:paraId="6DED98E0" w14:textId="77777777" w:rsidR="00665C37" w:rsidRDefault="00665C3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1.34 %</w:t>
            </w:r>
          </w:p>
        </w:tc>
      </w:tr>
    </w:tbl>
    <w:p w14:paraId="43998261" w14:textId="77777777" w:rsidR="00530AEE" w:rsidRDefault="00530AEE" w:rsidP="004F79CF"/>
    <w:p w14:paraId="63E3E374" w14:textId="645BC112" w:rsidR="00552D64" w:rsidRDefault="00665C37">
      <w:pPr>
        <w:ind w:firstLine="360"/>
      </w:pPr>
      <w:r>
        <w:t>The nature of the training set allows for the neural network to classify all vectors as non-match speakers thereby artificially achieving a classification accuracy of 98.49% and 98.66% for read and phone training sets respectively given the training set. In reality, n</w:t>
      </w:r>
      <w:r w:rsidR="004209F5">
        <w:t>eural nets perform relatively poor given any excitatory test conditions. The issue of obtaining enough training data of all class types is an added difficulty of correctly training the classifier. Though not implemented for this design, there are methods to balance the training set which are further detailed in the next section.</w:t>
      </w:r>
      <w:r w:rsidR="00552D64">
        <w:t xml:space="preserve"> The </w:t>
      </w:r>
      <w:r w:rsidR="004209F5">
        <w:t xml:space="preserve">confusion matrix for the net trained with read data </w:t>
      </w:r>
      <w:r w:rsidR="00552D64">
        <w:t xml:space="preserve">and phone data </w:t>
      </w:r>
      <w:r w:rsidR="004209F5">
        <w:t xml:space="preserve">are shown in Figure </w:t>
      </w:r>
      <w:r w:rsidR="00552D64">
        <w:t xml:space="preserve">8 </w:t>
      </w:r>
      <w:r w:rsidR="004209F5">
        <w:t xml:space="preserve">and Figure </w:t>
      </w:r>
      <w:r w:rsidR="00552D64">
        <w:t xml:space="preserve">9 </w:t>
      </w:r>
      <w:r w:rsidR="004209F5">
        <w:t>respectively</w:t>
      </w:r>
      <w:r w:rsidR="00552D64">
        <w:t xml:space="preserve">. </w:t>
      </w:r>
    </w:p>
    <w:p w14:paraId="010A3F7C" w14:textId="77777777" w:rsidR="00552D64" w:rsidRDefault="00552D64">
      <w:pPr>
        <w:ind w:firstLine="360"/>
      </w:pPr>
    </w:p>
    <w:p w14:paraId="08DFD8AE" w14:textId="77777777" w:rsidR="00552D64" w:rsidRDefault="00552D64" w:rsidP="00726FD5">
      <w:pPr>
        <w:jc w:val="center"/>
      </w:pPr>
      <w:r>
        <w:rPr>
          <w:noProof/>
        </w:rPr>
        <w:drawing>
          <wp:inline distT="0" distB="0" distL="0" distR="0" wp14:anchorId="260DD9F1" wp14:editId="649A273A">
            <wp:extent cx="2238233" cy="2238233"/>
            <wp:effectExtent l="0" t="0" r="0" b="0"/>
            <wp:docPr id="368" name="Picture 368" descr="C:\school\EE214A\214A_W19\diagrams\read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school\EE214A\214A_W19\diagrams\read_conf.jp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2239636" cy="2239636"/>
                    </a:xfrm>
                    <a:prstGeom prst="rect">
                      <a:avLst/>
                    </a:prstGeom>
                    <a:noFill/>
                    <a:ln>
                      <a:noFill/>
                    </a:ln>
                  </pic:spPr>
                </pic:pic>
              </a:graphicData>
            </a:graphic>
          </wp:inline>
        </w:drawing>
      </w:r>
    </w:p>
    <w:p w14:paraId="78D1A620" w14:textId="77777777" w:rsidR="00552D64" w:rsidRDefault="00552D64" w:rsidP="00726FD5">
      <w:pPr>
        <w:jc w:val="center"/>
        <w:rPr>
          <w:i/>
        </w:rPr>
      </w:pPr>
      <w:r>
        <w:t xml:space="preserve">Figure 8: </w:t>
      </w:r>
      <w:r w:rsidRPr="00726FD5">
        <w:rPr>
          <w:i/>
        </w:rPr>
        <w:t>Confusion Matrix (Read Training Set)</w:t>
      </w:r>
    </w:p>
    <w:p w14:paraId="14085F17" w14:textId="77777777" w:rsidR="00552D64" w:rsidRDefault="00552D64" w:rsidP="00726FD5">
      <w:pPr>
        <w:jc w:val="center"/>
      </w:pPr>
    </w:p>
    <w:p w14:paraId="2034C17C" w14:textId="0F740518" w:rsidR="00552D64" w:rsidRDefault="00552D64" w:rsidP="00726FD5">
      <w:pPr>
        <w:jc w:val="center"/>
      </w:pPr>
      <w:r>
        <w:rPr>
          <w:noProof/>
        </w:rPr>
        <w:drawing>
          <wp:inline distT="0" distB="0" distL="0" distR="0" wp14:anchorId="70F41C38" wp14:editId="54F2775C">
            <wp:extent cx="2340591" cy="2340591"/>
            <wp:effectExtent l="0" t="0" r="3175" b="3175"/>
            <wp:docPr id="383" name="Picture 383" descr="C:\school\EE214A\214A_W19\diagrams\phone_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school\EE214A\214A_W19\diagrams\phone_conf.jp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2342056" cy="2342056"/>
                    </a:xfrm>
                    <a:prstGeom prst="rect">
                      <a:avLst/>
                    </a:prstGeom>
                    <a:noFill/>
                    <a:ln>
                      <a:noFill/>
                    </a:ln>
                  </pic:spPr>
                </pic:pic>
              </a:graphicData>
            </a:graphic>
          </wp:inline>
        </w:drawing>
      </w:r>
    </w:p>
    <w:p w14:paraId="74D9E54D" w14:textId="663EB5DA" w:rsidR="00552D64" w:rsidRDefault="00552D64" w:rsidP="00726FD5">
      <w:pPr>
        <w:jc w:val="center"/>
      </w:pPr>
      <w:r>
        <w:t xml:space="preserve">Figure 9: </w:t>
      </w:r>
      <w:r w:rsidRPr="00726FD5">
        <w:rPr>
          <w:i/>
        </w:rPr>
        <w:t>Confusion Matrix (Phone Training Set)</w:t>
      </w:r>
    </w:p>
    <w:p w14:paraId="346F051E" w14:textId="32E3816E" w:rsidR="004209F5" w:rsidRDefault="004209F5" w:rsidP="00726FD5">
      <w:pPr>
        <w:jc w:val="center"/>
      </w:pPr>
    </w:p>
    <w:p w14:paraId="3DF9066A" w14:textId="797CB212" w:rsidR="004209F5" w:rsidRDefault="004209F5" w:rsidP="004209F5">
      <w:pPr>
        <w:ind w:firstLine="360"/>
      </w:pPr>
      <w:r>
        <w:t xml:space="preserve">It can be seen by the figures presented above that due to the lack of balance in </w:t>
      </w:r>
      <w:r w:rsidR="00552D64">
        <w:t>classes;</w:t>
      </w:r>
      <w:r>
        <w:t xml:space="preserve"> both confusion matrices deceptively report exceptionally high performance. This miscalculation is proven by simply inputting a feature vector that corresponds to a matching speaker set. Notice for both outputs the misclassified values almost exactly match the number of matching classes presented in the read and phone training sets. </w:t>
      </w:r>
    </w:p>
    <w:p w14:paraId="3BBFBE48" w14:textId="17A794AD" w:rsidR="002A6109" w:rsidRDefault="002A6109" w:rsidP="004209F5">
      <w:pPr>
        <w:ind w:firstLine="360"/>
      </w:pPr>
      <w:r>
        <w:t xml:space="preserve">To mitigate the issue of overrepresented classes, the training set was artificially balanced by </w:t>
      </w:r>
      <w:r w:rsidR="00552D64">
        <w:t>pruning</w:t>
      </w:r>
      <w:r>
        <w:t xml:space="preserve"> the overrepresented class, i.e. speech instances where the speaker is not the same, while keeping all the set where the speaker is the same [</w:t>
      </w:r>
      <w:r w:rsidR="00552D64">
        <w:t>13</w:t>
      </w:r>
      <w:r>
        <w:t xml:space="preserve">]. First all excitatory classes were kept, next the same number of non-excitatory classes were randomly selected from the training set to produce a pruned training set balance 1:1. Results using pruned and un-pruned data are presented in the follow section. </w:t>
      </w:r>
    </w:p>
    <w:p w14:paraId="1577EE2C" w14:textId="59DFFF01" w:rsidR="004209F5" w:rsidRDefault="004209F5" w:rsidP="004209F5">
      <w:pPr>
        <w:pStyle w:val="Heading3"/>
      </w:pPr>
      <w:r>
        <w:t>Neural Network Results</w:t>
      </w:r>
    </w:p>
    <w:p w14:paraId="047D66DE" w14:textId="062764ED" w:rsidR="004209F5" w:rsidRDefault="004209F5" w:rsidP="004209F5">
      <w:r>
        <w:t xml:space="preserve">After implementation and tuning of the network, the results achieved were subpar in comparison to the </w:t>
      </w:r>
      <w:r w:rsidR="005D402D">
        <w:t>KNN</w:t>
      </w:r>
      <w:r>
        <w:t xml:space="preserve"> implementation and were therefore disregarded for</w:t>
      </w:r>
      <w:r w:rsidR="00492AF7">
        <w:t xml:space="preserve"> the</w:t>
      </w:r>
      <w:r>
        <w:t xml:space="preserve"> submittal. The calculated EER of the Neural Network model is shown below in Table </w:t>
      </w:r>
      <w:r w:rsidR="00492AF7">
        <w:t>6</w:t>
      </w:r>
      <w:r>
        <w:t xml:space="preserve">. </w:t>
      </w:r>
    </w:p>
    <w:p w14:paraId="0146B796" w14:textId="77777777" w:rsidR="004209F5" w:rsidRDefault="004209F5" w:rsidP="004209F5"/>
    <w:p w14:paraId="03C788B5" w14:textId="305798D6" w:rsidR="004209F5" w:rsidRDefault="004209F5" w:rsidP="004209F5">
      <w:pPr>
        <w:jc w:val="center"/>
        <w:rPr>
          <w:i/>
        </w:rPr>
      </w:pPr>
      <w:r>
        <w:t xml:space="preserve">Table </w:t>
      </w:r>
      <w:r w:rsidR="00492AF7">
        <w:t>6</w:t>
      </w:r>
      <w:r>
        <w:t xml:space="preserve">: </w:t>
      </w:r>
      <w:r w:rsidRPr="004209F5">
        <w:rPr>
          <w:i/>
        </w:rPr>
        <w:t>Neural Network EER</w:t>
      </w:r>
    </w:p>
    <w:p w14:paraId="2A8B6218" w14:textId="77777777" w:rsidR="004209F5" w:rsidRDefault="004209F5" w:rsidP="004209F5">
      <w:pPr>
        <w:jc w:val="center"/>
        <w:rPr>
          <w:i/>
        </w:rPr>
      </w:pPr>
    </w:p>
    <w:tbl>
      <w:tblPr>
        <w:tblStyle w:val="PlainTable23"/>
        <w:tblW w:w="0" w:type="auto"/>
        <w:tblInd w:w="108" w:type="dxa"/>
        <w:tblLook w:val="04A0" w:firstRow="1" w:lastRow="0" w:firstColumn="1" w:lastColumn="0" w:noHBand="0" w:noVBand="1"/>
      </w:tblPr>
      <w:tblGrid>
        <w:gridCol w:w="929"/>
        <w:gridCol w:w="652"/>
        <w:gridCol w:w="844"/>
        <w:gridCol w:w="844"/>
        <w:gridCol w:w="1159"/>
      </w:tblGrid>
      <w:tr w:rsidR="002A6109" w14:paraId="188DC1BE" w14:textId="77777777" w:rsidTr="0072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7F7F7F"/>
              <w:left w:val="nil"/>
              <w:bottom w:val="single" w:sz="4" w:space="0" w:color="auto"/>
              <w:right w:val="nil"/>
            </w:tcBorders>
          </w:tcPr>
          <w:p w14:paraId="6EEE820C" w14:textId="77777777" w:rsidR="002A6109" w:rsidRPr="00726FD5" w:rsidRDefault="002A6109">
            <w:pPr>
              <w:pStyle w:val="NoSpacing"/>
              <w:rPr>
                <w:rFonts w:ascii="Times New Roman" w:hAnsi="Times New Roman"/>
                <w:sz w:val="16"/>
                <w:szCs w:val="18"/>
              </w:rPr>
            </w:pPr>
          </w:p>
        </w:tc>
        <w:tc>
          <w:tcPr>
            <w:tcW w:w="658" w:type="dxa"/>
            <w:tcBorders>
              <w:top w:val="single" w:sz="4" w:space="0" w:color="7F7F7F"/>
              <w:left w:val="nil"/>
              <w:right w:val="nil"/>
            </w:tcBorders>
          </w:tcPr>
          <w:p w14:paraId="270F9F68" w14:textId="2CD47DE5"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p>
        </w:tc>
        <w:tc>
          <w:tcPr>
            <w:tcW w:w="882" w:type="dxa"/>
            <w:tcBorders>
              <w:top w:val="single" w:sz="4" w:space="0" w:color="7F7F7F"/>
              <w:left w:val="nil"/>
              <w:right w:val="nil"/>
            </w:tcBorders>
            <w:hideMark/>
          </w:tcPr>
          <w:p w14:paraId="1D63213D" w14:textId="77777777"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Read</w:t>
            </w:r>
          </w:p>
        </w:tc>
        <w:tc>
          <w:tcPr>
            <w:tcW w:w="882" w:type="dxa"/>
            <w:tcBorders>
              <w:top w:val="single" w:sz="4" w:space="0" w:color="7F7F7F"/>
              <w:left w:val="nil"/>
              <w:right w:val="nil"/>
            </w:tcBorders>
            <w:hideMark/>
          </w:tcPr>
          <w:p w14:paraId="7EFEED6F" w14:textId="77777777"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Phone</w:t>
            </w:r>
          </w:p>
        </w:tc>
        <w:tc>
          <w:tcPr>
            <w:tcW w:w="1232" w:type="dxa"/>
            <w:tcBorders>
              <w:top w:val="single" w:sz="4" w:space="0" w:color="7F7F7F"/>
              <w:left w:val="nil"/>
              <w:right w:val="nil"/>
            </w:tcBorders>
            <w:hideMark/>
          </w:tcPr>
          <w:p w14:paraId="14E7B815" w14:textId="77777777" w:rsidR="002A6109" w:rsidRPr="009D7B82" w:rsidRDefault="002A6109">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Mismatch</w:t>
            </w:r>
          </w:p>
        </w:tc>
      </w:tr>
      <w:tr w:rsidR="002A6109" w14:paraId="2AA0C43B" w14:textId="77777777" w:rsidTr="0072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Merge w:val="restart"/>
            <w:tcBorders>
              <w:top w:val="single" w:sz="4" w:space="0" w:color="auto"/>
              <w:left w:val="nil"/>
              <w:right w:val="nil"/>
            </w:tcBorders>
            <w:vAlign w:val="center"/>
          </w:tcPr>
          <w:p w14:paraId="4A656965" w14:textId="0CC9AA7D" w:rsidR="002A6109" w:rsidRPr="00726FD5" w:rsidRDefault="002A6109" w:rsidP="00726FD5">
            <w:pPr>
              <w:pStyle w:val="NoSpacing"/>
              <w:jc w:val="center"/>
              <w:rPr>
                <w:rFonts w:ascii="Times New Roman" w:hAnsi="Times New Roman"/>
                <w:sz w:val="16"/>
                <w:szCs w:val="18"/>
              </w:rPr>
            </w:pPr>
            <w:r w:rsidRPr="009D7B82">
              <w:rPr>
                <w:sz w:val="16"/>
                <w:szCs w:val="18"/>
              </w:rPr>
              <w:t>Un-pruned set</w:t>
            </w:r>
          </w:p>
        </w:tc>
        <w:tc>
          <w:tcPr>
            <w:tcW w:w="658" w:type="dxa"/>
            <w:tcBorders>
              <w:left w:val="nil"/>
              <w:right w:val="nil"/>
            </w:tcBorders>
            <w:hideMark/>
          </w:tcPr>
          <w:p w14:paraId="114E4DC6" w14:textId="4EFFE79E"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Train Read</w:t>
            </w:r>
          </w:p>
        </w:tc>
        <w:tc>
          <w:tcPr>
            <w:tcW w:w="882" w:type="dxa"/>
            <w:tcBorders>
              <w:left w:val="nil"/>
              <w:right w:val="nil"/>
            </w:tcBorders>
            <w:hideMark/>
          </w:tcPr>
          <w:p w14:paraId="040A5DCE" w14:textId="77777777"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30.98%</w:t>
            </w:r>
          </w:p>
        </w:tc>
        <w:tc>
          <w:tcPr>
            <w:tcW w:w="882" w:type="dxa"/>
            <w:tcBorders>
              <w:left w:val="nil"/>
              <w:right w:val="nil"/>
            </w:tcBorders>
            <w:hideMark/>
          </w:tcPr>
          <w:p w14:paraId="1CBD5625" w14:textId="77777777"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29.94%</w:t>
            </w:r>
          </w:p>
        </w:tc>
        <w:tc>
          <w:tcPr>
            <w:tcW w:w="1232" w:type="dxa"/>
            <w:tcBorders>
              <w:left w:val="nil"/>
              <w:right w:val="nil"/>
            </w:tcBorders>
            <w:hideMark/>
          </w:tcPr>
          <w:p w14:paraId="269E86A9" w14:textId="77777777" w:rsidR="002A6109" w:rsidRPr="009D7B82"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46.67%</w:t>
            </w:r>
          </w:p>
        </w:tc>
      </w:tr>
      <w:tr w:rsidR="002A6109" w14:paraId="3DF9930E" w14:textId="77777777" w:rsidTr="00561015">
        <w:tc>
          <w:tcPr>
            <w:cnfStyle w:val="001000000000" w:firstRow="0" w:lastRow="0" w:firstColumn="1" w:lastColumn="0" w:oddVBand="0" w:evenVBand="0" w:oddHBand="0" w:evenHBand="0" w:firstRowFirstColumn="0" w:firstRowLastColumn="0" w:lastRowFirstColumn="0" w:lastRowLastColumn="0"/>
            <w:tcW w:w="990" w:type="dxa"/>
            <w:vMerge/>
            <w:tcBorders>
              <w:left w:val="nil"/>
              <w:bottom w:val="single" w:sz="4" w:space="0" w:color="auto"/>
              <w:right w:val="nil"/>
            </w:tcBorders>
          </w:tcPr>
          <w:p w14:paraId="3CE078AC" w14:textId="38312062" w:rsidR="002A6109" w:rsidRPr="00726FD5" w:rsidRDefault="002A6109">
            <w:pPr>
              <w:pStyle w:val="NoSpacing"/>
              <w:rPr>
                <w:rFonts w:ascii="Times New Roman" w:hAnsi="Times New Roman"/>
                <w:sz w:val="16"/>
                <w:szCs w:val="18"/>
              </w:rPr>
            </w:pPr>
          </w:p>
        </w:tc>
        <w:tc>
          <w:tcPr>
            <w:tcW w:w="658" w:type="dxa"/>
            <w:tcBorders>
              <w:top w:val="nil"/>
              <w:left w:val="nil"/>
              <w:bottom w:val="single" w:sz="4" w:space="0" w:color="auto"/>
              <w:right w:val="nil"/>
            </w:tcBorders>
            <w:hideMark/>
          </w:tcPr>
          <w:p w14:paraId="7494E62B" w14:textId="2F892F18"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Train Phone</w:t>
            </w:r>
          </w:p>
        </w:tc>
        <w:tc>
          <w:tcPr>
            <w:tcW w:w="882" w:type="dxa"/>
            <w:tcBorders>
              <w:top w:val="nil"/>
              <w:left w:val="nil"/>
              <w:bottom w:val="single" w:sz="4" w:space="0" w:color="auto"/>
              <w:right w:val="nil"/>
            </w:tcBorders>
            <w:hideMark/>
          </w:tcPr>
          <w:p w14:paraId="0F4EFE8E" w14:textId="77777777"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21.67%</w:t>
            </w:r>
          </w:p>
        </w:tc>
        <w:tc>
          <w:tcPr>
            <w:tcW w:w="882" w:type="dxa"/>
            <w:tcBorders>
              <w:top w:val="nil"/>
              <w:left w:val="nil"/>
              <w:bottom w:val="single" w:sz="4" w:space="0" w:color="auto"/>
              <w:right w:val="nil"/>
            </w:tcBorders>
            <w:hideMark/>
          </w:tcPr>
          <w:p w14:paraId="648835AC" w14:textId="77777777" w:rsidR="002A6109" w:rsidRPr="009D7B82"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26.67%</w:t>
            </w:r>
          </w:p>
        </w:tc>
        <w:tc>
          <w:tcPr>
            <w:tcW w:w="1232" w:type="dxa"/>
            <w:tcBorders>
              <w:top w:val="nil"/>
              <w:left w:val="nil"/>
              <w:bottom w:val="single" w:sz="4" w:space="0" w:color="auto"/>
              <w:right w:val="nil"/>
            </w:tcBorders>
            <w:hideMark/>
          </w:tcPr>
          <w:p w14:paraId="587FE824" w14:textId="77777777" w:rsidR="002A6109" w:rsidRPr="009D7B82" w:rsidRDefault="002A6109">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47.59%</w:t>
            </w:r>
          </w:p>
        </w:tc>
      </w:tr>
      <w:tr w:rsidR="002A6109" w14:paraId="613E6855" w14:textId="77777777" w:rsidTr="00561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vMerge w:val="restart"/>
            <w:tcBorders>
              <w:top w:val="single" w:sz="4" w:space="0" w:color="auto"/>
              <w:left w:val="nil"/>
              <w:right w:val="nil"/>
            </w:tcBorders>
            <w:vAlign w:val="center"/>
          </w:tcPr>
          <w:p w14:paraId="3E19D7F5" w14:textId="4FB42791" w:rsidR="002A6109" w:rsidRPr="00726FD5" w:rsidRDefault="002A6109" w:rsidP="00726FD5">
            <w:pPr>
              <w:pStyle w:val="NoSpacing"/>
              <w:jc w:val="center"/>
              <w:rPr>
                <w:rFonts w:ascii="Times New Roman" w:hAnsi="Times New Roman"/>
                <w:sz w:val="16"/>
                <w:szCs w:val="18"/>
              </w:rPr>
            </w:pPr>
            <w:r w:rsidRPr="009D7B82">
              <w:rPr>
                <w:sz w:val="16"/>
                <w:szCs w:val="18"/>
              </w:rPr>
              <w:t>Pruned set</w:t>
            </w:r>
          </w:p>
        </w:tc>
        <w:tc>
          <w:tcPr>
            <w:tcW w:w="658" w:type="dxa"/>
            <w:tcBorders>
              <w:top w:val="single" w:sz="4" w:space="0" w:color="auto"/>
              <w:left w:val="nil"/>
              <w:bottom w:val="single" w:sz="4" w:space="0" w:color="auto"/>
              <w:right w:val="nil"/>
            </w:tcBorders>
          </w:tcPr>
          <w:p w14:paraId="0D3D221B" w14:textId="77777777" w:rsidR="002A6109" w:rsidRPr="00726FD5"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Train</w:t>
            </w:r>
          </w:p>
          <w:p w14:paraId="218BAFFC" w14:textId="7D522725" w:rsidR="002A6109" w:rsidRPr="00726FD5"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Read</w:t>
            </w:r>
          </w:p>
        </w:tc>
        <w:tc>
          <w:tcPr>
            <w:tcW w:w="882" w:type="dxa"/>
            <w:tcBorders>
              <w:top w:val="single" w:sz="4" w:space="0" w:color="auto"/>
              <w:left w:val="nil"/>
              <w:bottom w:val="single" w:sz="4" w:space="0" w:color="auto"/>
              <w:right w:val="nil"/>
            </w:tcBorders>
          </w:tcPr>
          <w:p w14:paraId="06EB259A" w14:textId="522DC301" w:rsidR="002A6109" w:rsidRPr="00726FD5"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37.07%</w:t>
            </w:r>
          </w:p>
        </w:tc>
        <w:tc>
          <w:tcPr>
            <w:tcW w:w="882" w:type="dxa"/>
            <w:tcBorders>
              <w:top w:val="single" w:sz="4" w:space="0" w:color="auto"/>
              <w:left w:val="nil"/>
              <w:bottom w:val="single" w:sz="4" w:space="0" w:color="auto"/>
              <w:right w:val="nil"/>
            </w:tcBorders>
          </w:tcPr>
          <w:p w14:paraId="060E2A43" w14:textId="409ECC6A" w:rsidR="002A6109" w:rsidRPr="00726FD5" w:rsidRDefault="002A6109">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31.59%</w:t>
            </w:r>
          </w:p>
        </w:tc>
        <w:tc>
          <w:tcPr>
            <w:tcW w:w="1232" w:type="dxa"/>
            <w:tcBorders>
              <w:top w:val="single" w:sz="4" w:space="0" w:color="auto"/>
              <w:left w:val="nil"/>
              <w:bottom w:val="single" w:sz="4" w:space="0" w:color="auto"/>
              <w:right w:val="nil"/>
            </w:tcBorders>
          </w:tcPr>
          <w:p w14:paraId="68781159" w14:textId="2714CA30" w:rsidR="002A6109" w:rsidRPr="00726FD5" w:rsidRDefault="002A6109">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sidRPr="009D7B82">
              <w:rPr>
                <w:sz w:val="16"/>
                <w:szCs w:val="18"/>
              </w:rPr>
              <w:t>49.63%</w:t>
            </w:r>
          </w:p>
        </w:tc>
      </w:tr>
      <w:tr w:rsidR="002A6109" w14:paraId="14A4B193" w14:textId="77777777" w:rsidTr="00561015">
        <w:tc>
          <w:tcPr>
            <w:cnfStyle w:val="001000000000" w:firstRow="0" w:lastRow="0" w:firstColumn="1" w:lastColumn="0" w:oddVBand="0" w:evenVBand="0" w:oddHBand="0" w:evenHBand="0" w:firstRowFirstColumn="0" w:firstRowLastColumn="0" w:lastRowFirstColumn="0" w:lastRowLastColumn="0"/>
            <w:tcW w:w="990" w:type="dxa"/>
            <w:vMerge/>
            <w:tcBorders>
              <w:top w:val="single" w:sz="4" w:space="0" w:color="auto"/>
              <w:left w:val="nil"/>
              <w:right w:val="nil"/>
            </w:tcBorders>
            <w:vAlign w:val="center"/>
          </w:tcPr>
          <w:p w14:paraId="131C768B" w14:textId="77777777" w:rsidR="002A6109" w:rsidRPr="00726FD5" w:rsidRDefault="002A6109" w:rsidP="002A6109">
            <w:pPr>
              <w:pStyle w:val="NoSpacing"/>
              <w:jc w:val="center"/>
              <w:rPr>
                <w:rFonts w:ascii="Times New Roman" w:hAnsi="Times New Roman"/>
                <w:sz w:val="16"/>
                <w:szCs w:val="18"/>
              </w:rPr>
            </w:pPr>
          </w:p>
        </w:tc>
        <w:tc>
          <w:tcPr>
            <w:tcW w:w="658" w:type="dxa"/>
            <w:tcBorders>
              <w:top w:val="single" w:sz="4" w:space="0" w:color="auto"/>
              <w:left w:val="nil"/>
              <w:bottom w:val="single" w:sz="4" w:space="0" w:color="auto"/>
              <w:right w:val="nil"/>
            </w:tcBorders>
          </w:tcPr>
          <w:p w14:paraId="53B49F44" w14:textId="77777777" w:rsidR="002A6109" w:rsidRPr="00726FD5"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Train</w:t>
            </w:r>
          </w:p>
          <w:p w14:paraId="45FC7C3A" w14:textId="11DC9769" w:rsidR="002A6109" w:rsidRPr="00726FD5"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Phone</w:t>
            </w:r>
          </w:p>
        </w:tc>
        <w:tc>
          <w:tcPr>
            <w:tcW w:w="882" w:type="dxa"/>
            <w:tcBorders>
              <w:top w:val="single" w:sz="4" w:space="0" w:color="auto"/>
              <w:left w:val="nil"/>
              <w:bottom w:val="single" w:sz="4" w:space="0" w:color="auto"/>
              <w:right w:val="nil"/>
            </w:tcBorders>
          </w:tcPr>
          <w:p w14:paraId="02368CB9" w14:textId="639D5872" w:rsidR="002A6109" w:rsidRPr="00726FD5"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51.22%</w:t>
            </w:r>
          </w:p>
        </w:tc>
        <w:tc>
          <w:tcPr>
            <w:tcW w:w="882" w:type="dxa"/>
            <w:tcBorders>
              <w:top w:val="single" w:sz="4" w:space="0" w:color="auto"/>
              <w:left w:val="nil"/>
              <w:bottom w:val="single" w:sz="4" w:space="0" w:color="auto"/>
              <w:right w:val="nil"/>
            </w:tcBorders>
          </w:tcPr>
          <w:p w14:paraId="01C14BE9" w14:textId="2656F26B" w:rsidR="002A6109" w:rsidRPr="00726FD5" w:rsidRDefault="002A6109">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53.33%</w:t>
            </w:r>
          </w:p>
        </w:tc>
        <w:tc>
          <w:tcPr>
            <w:tcW w:w="1232" w:type="dxa"/>
            <w:tcBorders>
              <w:top w:val="single" w:sz="4" w:space="0" w:color="auto"/>
              <w:left w:val="nil"/>
              <w:bottom w:val="single" w:sz="4" w:space="0" w:color="auto"/>
              <w:right w:val="nil"/>
            </w:tcBorders>
          </w:tcPr>
          <w:p w14:paraId="6F89CDAF" w14:textId="709EC703" w:rsidR="002A6109" w:rsidRPr="00726FD5" w:rsidRDefault="002A6109">
            <w:pPr>
              <w:pStyle w:val="NoSpacing"/>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8"/>
              </w:rPr>
            </w:pPr>
            <w:r w:rsidRPr="009D7B82">
              <w:rPr>
                <w:sz w:val="16"/>
                <w:szCs w:val="18"/>
              </w:rPr>
              <w:t>45.71%</w:t>
            </w:r>
          </w:p>
        </w:tc>
      </w:tr>
    </w:tbl>
    <w:p w14:paraId="21C8B9E8" w14:textId="77777777" w:rsidR="004209F5" w:rsidRPr="004209F5" w:rsidRDefault="004209F5" w:rsidP="004209F5">
      <w:pPr>
        <w:jc w:val="center"/>
      </w:pPr>
    </w:p>
    <w:p w14:paraId="34F8C369" w14:textId="2CF8E0F1" w:rsidR="004209F5" w:rsidRDefault="002A6109" w:rsidP="00665C37">
      <w:pPr>
        <w:ind w:firstLine="360"/>
      </w:pPr>
      <w:r>
        <w:t>Moreover</w:t>
      </w:r>
      <w:r w:rsidR="004209F5">
        <w:t xml:space="preserve">, </w:t>
      </w:r>
      <w:r w:rsidR="00B9039B">
        <w:t>since the network must be trai</w:t>
      </w:r>
      <w:r w:rsidR="004209F5">
        <w:t>ned in order for it to classify the run times of the design as a whole, the implementation negatively impacts the m</w:t>
      </w:r>
      <w:r w:rsidR="00B9039B">
        <w:t>e</w:t>
      </w:r>
      <w:r w:rsidR="004209F5">
        <w:t xml:space="preserve">trics used for selection of a neural net for the finalized approach. As the feature set grows, the network takes longer to converge. Run </w:t>
      </w:r>
      <w:r w:rsidR="004209F5">
        <w:lastRenderedPageBreak/>
        <w:t xml:space="preserve">times for both training sets are displayed in </w:t>
      </w:r>
      <w:r w:rsidR="00492AF7">
        <w:t>Table 7</w:t>
      </w:r>
      <w:r w:rsidR="004209F5">
        <w:t xml:space="preserve"> below. The fast run times suggested by the table </w:t>
      </w:r>
      <w:r w:rsidR="00D12085">
        <w:t xml:space="preserve">provide evidence the neural network is not training properly to the data presented. </w:t>
      </w:r>
    </w:p>
    <w:p w14:paraId="75F33A20" w14:textId="1FFB0B91" w:rsidR="002A6109" w:rsidRDefault="002A6109">
      <w:pPr>
        <w:ind w:firstLine="360"/>
      </w:pPr>
      <w:r>
        <w:t>In the case of using a pruned data set, the results overall were interestingly worse when the neural net was trained with a balanced set. This could be due to the fact that there were simply not enough training cases for the network to properly develop a function to represent the classification.</w:t>
      </w:r>
    </w:p>
    <w:p w14:paraId="184EA5A1" w14:textId="77777777" w:rsidR="00D12085" w:rsidRDefault="00D12085" w:rsidP="00665C37">
      <w:pPr>
        <w:ind w:firstLine="360"/>
      </w:pPr>
    </w:p>
    <w:p w14:paraId="1C34DA63" w14:textId="62DA415C" w:rsidR="00D12085" w:rsidRPr="00D12085" w:rsidRDefault="00D12085" w:rsidP="00D12085">
      <w:pPr>
        <w:ind w:firstLine="360"/>
        <w:jc w:val="center"/>
        <w:rPr>
          <w:i/>
        </w:rPr>
      </w:pPr>
      <w:r>
        <w:t xml:space="preserve">Table </w:t>
      </w:r>
      <w:r w:rsidR="00492AF7">
        <w:t>7</w:t>
      </w:r>
      <w:r>
        <w:t xml:space="preserve">: </w:t>
      </w:r>
      <w:r w:rsidRPr="00D12085">
        <w:rPr>
          <w:i/>
        </w:rPr>
        <w:t>Mean Script Runtime for Neural Network</w:t>
      </w:r>
    </w:p>
    <w:p w14:paraId="32AAC871" w14:textId="77777777" w:rsidR="00D12085" w:rsidRDefault="00D12085" w:rsidP="00665C37">
      <w:pPr>
        <w:ind w:firstLine="360"/>
      </w:pPr>
    </w:p>
    <w:tbl>
      <w:tblPr>
        <w:tblStyle w:val="PlainTable23"/>
        <w:tblW w:w="0" w:type="auto"/>
        <w:tblInd w:w="108" w:type="dxa"/>
        <w:tblLook w:val="04A0" w:firstRow="1" w:lastRow="0" w:firstColumn="1" w:lastColumn="0" w:noHBand="0" w:noVBand="1"/>
      </w:tblPr>
      <w:tblGrid>
        <w:gridCol w:w="1684"/>
        <w:gridCol w:w="1415"/>
        <w:gridCol w:w="1329"/>
      </w:tblGrid>
      <w:tr w:rsidR="00D12085" w14:paraId="63865E1E" w14:textId="77777777" w:rsidTr="00D12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7F7F7F"/>
              <w:left w:val="nil"/>
              <w:right w:val="nil"/>
            </w:tcBorders>
          </w:tcPr>
          <w:p w14:paraId="0CA2E10B" w14:textId="77777777" w:rsidR="00D12085" w:rsidRDefault="00D12085">
            <w:pPr>
              <w:pStyle w:val="NoSpacing"/>
              <w:rPr>
                <w:rFonts w:ascii="Times New Roman" w:hAnsi="Times New Roman"/>
                <w:sz w:val="16"/>
                <w:szCs w:val="18"/>
              </w:rPr>
            </w:pPr>
          </w:p>
        </w:tc>
        <w:tc>
          <w:tcPr>
            <w:tcW w:w="1440" w:type="dxa"/>
            <w:tcBorders>
              <w:top w:val="single" w:sz="4" w:space="0" w:color="7F7F7F"/>
              <w:left w:val="nil"/>
              <w:right w:val="nil"/>
            </w:tcBorders>
            <w:hideMark/>
          </w:tcPr>
          <w:p w14:paraId="5FA02096" w14:textId="77777777" w:rsidR="00D12085" w:rsidRDefault="00D1208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Read</w:t>
            </w:r>
          </w:p>
        </w:tc>
        <w:tc>
          <w:tcPr>
            <w:tcW w:w="1350" w:type="dxa"/>
            <w:tcBorders>
              <w:top w:val="single" w:sz="4" w:space="0" w:color="7F7F7F"/>
              <w:left w:val="nil"/>
              <w:right w:val="nil"/>
            </w:tcBorders>
            <w:hideMark/>
          </w:tcPr>
          <w:p w14:paraId="1D0F002C" w14:textId="77777777" w:rsidR="00D12085" w:rsidRDefault="00D12085">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8"/>
              </w:rPr>
            </w:pPr>
            <w:r>
              <w:rPr>
                <w:rFonts w:ascii="Times New Roman" w:hAnsi="Times New Roman"/>
                <w:sz w:val="16"/>
                <w:szCs w:val="18"/>
              </w:rPr>
              <w:t>Phone</w:t>
            </w:r>
          </w:p>
        </w:tc>
      </w:tr>
      <w:tr w:rsidR="00D12085" w14:paraId="1585DEFE" w14:textId="77777777" w:rsidTr="00D12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left w:val="nil"/>
              <w:right w:val="nil"/>
            </w:tcBorders>
            <w:hideMark/>
          </w:tcPr>
          <w:p w14:paraId="34D57F57" w14:textId="77777777" w:rsidR="00D12085" w:rsidRDefault="00D12085">
            <w:pPr>
              <w:pStyle w:val="NoSpacing"/>
              <w:rPr>
                <w:rFonts w:ascii="Times New Roman" w:hAnsi="Times New Roman"/>
                <w:sz w:val="16"/>
                <w:szCs w:val="18"/>
              </w:rPr>
            </w:pPr>
            <w:r>
              <w:rPr>
                <w:rFonts w:ascii="Times New Roman" w:hAnsi="Times New Roman"/>
                <w:sz w:val="16"/>
                <w:szCs w:val="18"/>
              </w:rPr>
              <w:t>Mean Runtime (sec)</w:t>
            </w:r>
          </w:p>
        </w:tc>
        <w:tc>
          <w:tcPr>
            <w:tcW w:w="1440" w:type="dxa"/>
            <w:tcBorders>
              <w:left w:val="nil"/>
              <w:right w:val="nil"/>
            </w:tcBorders>
            <w:hideMark/>
          </w:tcPr>
          <w:p w14:paraId="7D82E94B" w14:textId="77777777" w:rsidR="00D12085" w:rsidRDefault="00D1208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16.54</w:t>
            </w:r>
          </w:p>
        </w:tc>
        <w:tc>
          <w:tcPr>
            <w:tcW w:w="1350" w:type="dxa"/>
            <w:tcBorders>
              <w:left w:val="nil"/>
              <w:right w:val="nil"/>
            </w:tcBorders>
            <w:hideMark/>
          </w:tcPr>
          <w:p w14:paraId="223CE765" w14:textId="77777777" w:rsidR="00D12085" w:rsidRDefault="00D12085">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8"/>
              </w:rPr>
            </w:pPr>
            <w:r>
              <w:rPr>
                <w:rFonts w:ascii="Times New Roman" w:hAnsi="Times New Roman"/>
                <w:sz w:val="16"/>
                <w:szCs w:val="18"/>
              </w:rPr>
              <w:t>18.01</w:t>
            </w:r>
          </w:p>
        </w:tc>
      </w:tr>
    </w:tbl>
    <w:p w14:paraId="631DC1CD" w14:textId="77777777" w:rsidR="00D12085" w:rsidRDefault="00D12085" w:rsidP="00D12085"/>
    <w:p w14:paraId="754BE9A0" w14:textId="70B96920" w:rsidR="00D12085" w:rsidRDefault="00D12085" w:rsidP="00D12085">
      <w:pPr>
        <w:ind w:firstLine="360"/>
      </w:pPr>
      <w:r>
        <w:t xml:space="preserve">Additional challenges were encountered simply due to the nature of the training sets and structure. The project guidelines specified two separate training tasks and the neural network architecture that performed well with the read training set would not necessarily perform well with the phone training set and vice versa. This forces the architecture to be mediocre for both training sets as opposed to being optimized for one. </w:t>
      </w:r>
    </w:p>
    <w:p w14:paraId="003BE9D7" w14:textId="28866289" w:rsidR="00D12085" w:rsidRDefault="00D12085" w:rsidP="00D12085">
      <w:pPr>
        <w:pStyle w:val="BodyTextNext"/>
        <w:tabs>
          <w:tab w:val="left" w:pos="720"/>
        </w:tabs>
        <w:ind w:firstLine="360"/>
        <w:rPr>
          <w:lang w:val="en-GB"/>
        </w:rPr>
      </w:pPr>
      <w:r>
        <w:rPr>
          <w:lang w:val="en-GB"/>
        </w:rPr>
        <w:t>As mentioned in the previous section there are methods to balance the training data to include a more even distribution of classes to allow for proper training of the neural network. Another possible method would be to artificially inject noise, or slightly perturb existing sets of data (with matching speakers) and add those to the training set, or more simple use mean shifting MFCC values</w:t>
      </w:r>
    </w:p>
    <w:p w14:paraId="65B1CDE2" w14:textId="77777777" w:rsidR="00D12085" w:rsidRDefault="00D12085" w:rsidP="00D12085">
      <w:pPr>
        <w:pStyle w:val="BodyTextNext"/>
        <w:tabs>
          <w:tab w:val="left" w:pos="720"/>
        </w:tabs>
        <w:ind w:firstLine="360"/>
        <w:rPr>
          <w:ins w:id="116" w:author="Rosenwasser, David B [US] (MS)" w:date="2019-03-13T18:24:00Z"/>
          <w:lang w:val="en-GB"/>
        </w:rPr>
      </w:pPr>
      <w:r>
        <w:rPr>
          <w:lang w:val="en-GB"/>
        </w:rPr>
        <w:t xml:space="preserve">Though the KNN implementation outperformed the neural network given the project conditions, with an enhanced trainset and further tuning it is plausible that the neural network could outperform the KNN especially if enhanced high-dimensional features are extracted from the speech data. </w:t>
      </w:r>
    </w:p>
    <w:p w14:paraId="3747C4B2" w14:textId="1B9C6763" w:rsidR="00E52946" w:rsidRDefault="00E52946" w:rsidP="00E52946">
      <w:pPr>
        <w:pStyle w:val="Heading2"/>
        <w:rPr>
          <w:ins w:id="117" w:author="Rosenwasser, David B [US] (MS)" w:date="2019-03-13T18:24:00Z"/>
          <w:lang w:val="en-GB"/>
        </w:rPr>
        <w:pPrChange w:id="118" w:author="Rosenwasser, David B [US] (MS)" w:date="2019-03-13T18:24:00Z">
          <w:pPr>
            <w:pStyle w:val="BodyTextNext"/>
            <w:tabs>
              <w:tab w:val="left" w:pos="720"/>
            </w:tabs>
            <w:ind w:firstLine="360"/>
          </w:pPr>
        </w:pPrChange>
      </w:pPr>
      <w:ins w:id="119" w:author="Rosenwasser, David B [US] (MS)" w:date="2019-03-13T18:24:00Z">
        <w:r>
          <w:rPr>
            <w:lang w:val="en-GB"/>
          </w:rPr>
          <w:t>Gaussian Mixture Models (GMMs)</w:t>
        </w:r>
      </w:ins>
    </w:p>
    <w:p w14:paraId="2DD69199" w14:textId="600FB608" w:rsidR="00E52946" w:rsidRPr="00E52946" w:rsidRDefault="00E52946" w:rsidP="00E52946">
      <w:pPr>
        <w:pStyle w:val="BodyText"/>
        <w:ind w:firstLine="360"/>
        <w:rPr>
          <w:lang w:val="en-GB"/>
          <w:rPrChange w:id="120" w:author="Rosenwasser, David B [US] (MS)" w:date="2019-03-13T18:24:00Z">
            <w:rPr>
              <w:lang w:val="en-GB"/>
            </w:rPr>
          </w:rPrChange>
        </w:rPr>
        <w:pPrChange w:id="121" w:author="Rosenwasser, David B [US] (MS)" w:date="2019-03-13T18:24:00Z">
          <w:pPr>
            <w:pStyle w:val="BodyTextNext"/>
            <w:tabs>
              <w:tab w:val="left" w:pos="720"/>
            </w:tabs>
            <w:ind w:firstLine="360"/>
          </w:pPr>
        </w:pPrChange>
      </w:pPr>
      <w:ins w:id="122" w:author="Rosenwasser, David B [US] (MS)" w:date="2019-03-13T18:25:00Z">
        <w:r>
          <w:rPr>
            <w:lang w:val="en-GB"/>
          </w:rPr>
          <w:t xml:space="preserve">We were interested in implementing Gaussian Mixture Models (GMMs) for the classification. The GMM theory is to group speakers based on the model, and then compare against that model to classify. </w:t>
        </w:r>
      </w:ins>
    </w:p>
    <w:p w14:paraId="29972288" w14:textId="77777777" w:rsidR="00EB376E" w:rsidRPr="0033735D" w:rsidRDefault="00EB376E" w:rsidP="00EB376E">
      <w:pPr>
        <w:pStyle w:val="Heading1"/>
        <w:rPr>
          <w:szCs w:val="18"/>
        </w:rPr>
      </w:pPr>
      <w:r w:rsidRPr="0033735D">
        <w:t>Conclusions</w:t>
      </w:r>
    </w:p>
    <w:p w14:paraId="77E62CC3" w14:textId="6019AAD4" w:rsidR="00492AF7" w:rsidRDefault="00492AF7" w:rsidP="003C6D0A">
      <w:pPr>
        <w:pStyle w:val="BodyText"/>
      </w:pPr>
      <w:r>
        <w:t xml:space="preserve">This paper has demonstrated by implementing MFCC coefficients and the standard deviation across frames, a relatively accurate speaker recognition system can be developed with fast runtimes. </w:t>
      </w:r>
      <w:r w:rsidR="00C24B30">
        <w:t xml:space="preserve">While this paper presented numerous alternate approaches, this group chose to keep the feature vector and classifier relatively simply to produce fast run times and accurate results. </w:t>
      </w:r>
      <w:r>
        <w:t xml:space="preserve">The most difficult classification aspect of this project involved the mismatch case which still remains a challenge. Forming a model that can accurately classify text-independent and text-dependent speaker models has proven to be a challenge that requires further research.   </w:t>
      </w:r>
    </w:p>
    <w:p w14:paraId="26147781" w14:textId="56124825" w:rsidR="00EB376E" w:rsidRPr="0033735D" w:rsidRDefault="00D04618" w:rsidP="00726FD5">
      <w:pPr>
        <w:pStyle w:val="BodyText"/>
        <w:ind w:firstLine="360"/>
      </w:pPr>
      <w:r>
        <w:t xml:space="preserve">The methodology detailed in this paper was developed based off of the initial dataset given. The initial dataset produced far greater results than the new dataset which was brought forth to prevent over fitting of the data. In our case, it seems possible that our methodology over fit the data to a certain extent because we were expecting similar results no matter what the data given. The suspect of the over fit data is most likely the KNN implementation as the classifier was shown to perform fairly mediocre without a large amount of data to compare against. </w:t>
      </w:r>
    </w:p>
    <w:p w14:paraId="7A394DE7" w14:textId="77777777" w:rsidR="00EB376E" w:rsidRPr="0033735D" w:rsidRDefault="00EB376E" w:rsidP="00EB376E">
      <w:pPr>
        <w:pStyle w:val="Heading1"/>
      </w:pPr>
      <w:r w:rsidRPr="0033735D">
        <w:t>Acknowledgements</w:t>
      </w:r>
    </w:p>
    <w:p w14:paraId="036E800C" w14:textId="715405FD" w:rsidR="003C3D5D" w:rsidRDefault="00DA494F" w:rsidP="00AC7B35">
      <w:pPr>
        <w:pStyle w:val="BodyText"/>
      </w:pPr>
      <w:r>
        <w:t>The project members would like to thank UCLA faculty and staff for their guidance and Mathworks for MATLAB and Voicebox</w:t>
      </w:r>
      <w:r w:rsidR="00B9039B">
        <w:t xml:space="preserve"> for their tool suite and digital speech processing functions</w:t>
      </w:r>
      <w:r>
        <w:t xml:space="preserve">. </w:t>
      </w:r>
    </w:p>
    <w:p w14:paraId="39A1FD20" w14:textId="16668FFB" w:rsidR="00303038" w:rsidRDefault="00303038" w:rsidP="003C3D5D">
      <w:pPr>
        <w:jc w:val="left"/>
      </w:pPr>
    </w:p>
    <w:p w14:paraId="5BA790C2" w14:textId="77777777" w:rsidR="00EB376E" w:rsidRPr="0033735D" w:rsidRDefault="00EB376E" w:rsidP="00EB376E">
      <w:pPr>
        <w:pStyle w:val="Heading1"/>
      </w:pPr>
      <w:r w:rsidRPr="0033735D">
        <w:t>References</w:t>
      </w:r>
    </w:p>
    <w:p w14:paraId="466952A5" w14:textId="77AE502B" w:rsidR="00EB376E" w:rsidRPr="001C1A3E" w:rsidRDefault="00FE263A" w:rsidP="00EB376E">
      <w:pPr>
        <w:pStyle w:val="Reference"/>
        <w:rPr>
          <w:szCs w:val="16"/>
        </w:rPr>
      </w:pPr>
      <w:r>
        <w:rPr>
          <w:szCs w:val="16"/>
        </w:rPr>
        <w:t xml:space="preserve">N. Singh, R.A. Khan, R. Shree, “Applications of Speaker Recognition,” </w:t>
      </w:r>
      <w:r>
        <w:rPr>
          <w:i/>
          <w:szCs w:val="16"/>
        </w:rPr>
        <w:t>Procedia Engineering</w:t>
      </w:r>
      <w:r>
        <w:rPr>
          <w:szCs w:val="16"/>
        </w:rPr>
        <w:t xml:space="preserve">, vol. 38, pp. 3122-3126, 2012. </w:t>
      </w:r>
    </w:p>
    <w:p w14:paraId="51945A8F" w14:textId="75468677" w:rsidR="00EB376E" w:rsidRPr="001C1A3E" w:rsidRDefault="00A97CDC" w:rsidP="00EB376E">
      <w:pPr>
        <w:pStyle w:val="Reference"/>
        <w:rPr>
          <w:szCs w:val="16"/>
        </w:rPr>
      </w:pPr>
      <w:r>
        <w:rPr>
          <w:szCs w:val="16"/>
        </w:rPr>
        <w:t>S.J. Park, C. Sigouin, and J. Kreiman, “</w:t>
      </w:r>
      <w:r w:rsidRPr="00A97CDC">
        <w:rPr>
          <w:szCs w:val="16"/>
        </w:rPr>
        <w:t>Speaker Identity and Voice Quality: Modeling Human Responses and Automatic Speaker Recognition</w:t>
      </w:r>
      <w:r>
        <w:rPr>
          <w:szCs w:val="16"/>
        </w:rPr>
        <w:t xml:space="preserve">,” </w:t>
      </w:r>
      <w:r>
        <w:rPr>
          <w:i/>
          <w:szCs w:val="16"/>
        </w:rPr>
        <w:t xml:space="preserve">INTERSPEECH 2016, September 8-12, San Francisco, USA, </w:t>
      </w:r>
      <w:r>
        <w:rPr>
          <w:szCs w:val="16"/>
        </w:rPr>
        <w:t xml:space="preserve">2016. </w:t>
      </w:r>
    </w:p>
    <w:p w14:paraId="4362F8E4" w14:textId="2DA18562" w:rsidR="002E1EA8" w:rsidRPr="0011350A" w:rsidRDefault="004F20A9" w:rsidP="00EB376E">
      <w:pPr>
        <w:pStyle w:val="Reference"/>
        <w:rPr>
          <w:szCs w:val="16"/>
        </w:rPr>
      </w:pPr>
      <w:r w:rsidRPr="0011350A">
        <w:rPr>
          <w:szCs w:val="16"/>
        </w:rPr>
        <w:t xml:space="preserve">C. Y. Espy-Wilson, S. Manocha, S. Vishnubhotla, “A New Set of Features for Text-Independent Speaker Identification,” </w:t>
      </w:r>
      <w:r w:rsidRPr="0011350A">
        <w:rPr>
          <w:i/>
          <w:szCs w:val="16"/>
        </w:rPr>
        <w:t>INTERSPEECH 2006 – ICSLP</w:t>
      </w:r>
      <w:r w:rsidR="0009500C" w:rsidRPr="0011350A">
        <w:rPr>
          <w:szCs w:val="16"/>
        </w:rPr>
        <w:t xml:space="preserve">, 2006. </w:t>
      </w:r>
    </w:p>
    <w:p w14:paraId="1556E3B5" w14:textId="77777777" w:rsidR="0009500C" w:rsidRPr="00726FD5" w:rsidRDefault="0009500C" w:rsidP="00EB376E">
      <w:pPr>
        <w:pStyle w:val="Reference"/>
        <w:rPr>
          <w:szCs w:val="16"/>
        </w:rPr>
      </w:pPr>
      <w:r w:rsidRPr="00726FD5">
        <w:rPr>
          <w:szCs w:val="16"/>
          <w:shd w:val="clear" w:color="auto" w:fill="FFFFFF"/>
        </w:rPr>
        <w:t>Rabiner, Lawrence R., and Ronald W. Schafer. </w:t>
      </w:r>
      <w:r w:rsidRPr="00726FD5">
        <w:rPr>
          <w:i/>
          <w:iCs/>
          <w:szCs w:val="16"/>
          <w:shd w:val="clear" w:color="auto" w:fill="FFFFFF"/>
        </w:rPr>
        <w:t>Theory and Applications Digital Speech Processing</w:t>
      </w:r>
      <w:r w:rsidRPr="00726FD5">
        <w:rPr>
          <w:szCs w:val="16"/>
          <w:shd w:val="clear" w:color="auto" w:fill="FFFFFF"/>
        </w:rPr>
        <w:t>. Pearson, Prentice-Hall, 2011.</w:t>
      </w:r>
    </w:p>
    <w:p w14:paraId="154F0E91" w14:textId="7081528B" w:rsidR="00612A36" w:rsidRPr="00726FD5" w:rsidRDefault="00612A36" w:rsidP="00726FD5">
      <w:pPr>
        <w:pStyle w:val="Reference"/>
        <w:jc w:val="left"/>
        <w:rPr>
          <w:szCs w:val="16"/>
        </w:rPr>
      </w:pPr>
      <w:r w:rsidRPr="00726FD5">
        <w:rPr>
          <w:szCs w:val="16"/>
          <w:shd w:val="clear" w:color="auto" w:fill="FFFFFF"/>
        </w:rPr>
        <w:t>Brookes, Mike. </w:t>
      </w:r>
      <w:r w:rsidRPr="00726FD5">
        <w:rPr>
          <w:i/>
          <w:iCs/>
          <w:szCs w:val="16"/>
          <w:shd w:val="clear" w:color="auto" w:fill="FFFFFF"/>
        </w:rPr>
        <w:t>VOICEBOX: Speech Processing Toolbox for MATLAB</w:t>
      </w:r>
      <w:r w:rsidRPr="00726FD5">
        <w:rPr>
          <w:szCs w:val="16"/>
          <w:shd w:val="clear" w:color="auto" w:fill="FFFFFF"/>
        </w:rPr>
        <w:t>, Imperial College Department of Electrical &amp; Electronic Engineering, www.ee.ic.ac.uk/hp/staff/dmb/voicebox/voicebox.html.</w:t>
      </w:r>
    </w:p>
    <w:p w14:paraId="61FC659A" w14:textId="77777777" w:rsidR="002E5A4F" w:rsidRDefault="00D71F2F">
      <w:pPr>
        <w:pStyle w:val="Reference"/>
        <w:rPr>
          <w:szCs w:val="16"/>
        </w:rPr>
      </w:pPr>
      <w:r>
        <w:rPr>
          <w:szCs w:val="16"/>
        </w:rPr>
        <w:t>J.H.L. Hansen, T. Hasan, “Speaker Recognition by Machines and Humans</w:t>
      </w:r>
      <w:r w:rsidR="0011350A">
        <w:rPr>
          <w:szCs w:val="16"/>
        </w:rPr>
        <w:t xml:space="preserve">, A Tutorial Review,” </w:t>
      </w:r>
      <w:r w:rsidR="0011350A">
        <w:rPr>
          <w:i/>
          <w:szCs w:val="16"/>
        </w:rPr>
        <w:t>IEEE Signal Processing Magazine, November 2015,</w:t>
      </w:r>
      <w:r w:rsidR="0011350A">
        <w:rPr>
          <w:szCs w:val="16"/>
        </w:rPr>
        <w:t xml:space="preserve"> 2015. </w:t>
      </w:r>
    </w:p>
    <w:p w14:paraId="42DBAA02" w14:textId="77777777" w:rsidR="00501C82" w:rsidRDefault="002E5A4F">
      <w:pPr>
        <w:pStyle w:val="Reference"/>
        <w:rPr>
          <w:szCs w:val="16"/>
        </w:rPr>
      </w:pPr>
      <w:r>
        <w:rPr>
          <w:szCs w:val="16"/>
        </w:rPr>
        <w:t xml:space="preserve">Alwan, A. “Lecture 13 EE M214A.” Powerpoint, UCLA, Los Angeles, (2019). </w:t>
      </w:r>
    </w:p>
    <w:p w14:paraId="613D6EBA" w14:textId="77777777" w:rsidR="00501C82" w:rsidRDefault="00501C82" w:rsidP="00501C82">
      <w:pPr>
        <w:pStyle w:val="Reference"/>
        <w:rPr>
          <w:lang w:val="en-GB"/>
        </w:rPr>
      </w:pPr>
      <w:bookmarkStart w:id="123" w:name="_Ref131087843"/>
      <w:r w:rsidRPr="00282309">
        <w:rPr>
          <w:lang w:val="en-GB"/>
        </w:rPr>
        <w:t>Hornik, Kurt et al. “Multilayer feedforward networks are universal approximators.” </w:t>
      </w:r>
      <w:r w:rsidRPr="00282309">
        <w:rPr>
          <w:i/>
          <w:iCs/>
          <w:lang w:val="en-GB"/>
        </w:rPr>
        <w:t>Neural Networks</w:t>
      </w:r>
      <w:r w:rsidRPr="00282309">
        <w:rPr>
          <w:lang w:val="en-GB"/>
        </w:rPr>
        <w:t> 2 (1989): 359-366.</w:t>
      </w:r>
      <w:bookmarkEnd w:id="123"/>
    </w:p>
    <w:p w14:paraId="5C7BA69A" w14:textId="77777777" w:rsidR="00501C82" w:rsidRPr="00552D64" w:rsidRDefault="00501C82">
      <w:pPr>
        <w:pStyle w:val="Reference"/>
        <w:rPr>
          <w:szCs w:val="18"/>
          <w:lang w:val="en-GB"/>
        </w:rPr>
      </w:pPr>
      <w:r w:rsidRPr="00726FD5">
        <w:rPr>
          <w:rFonts w:ascii="Times" w:hAnsi="Times" w:cs="Times"/>
          <w:szCs w:val="18"/>
        </w:rPr>
        <w:t xml:space="preserve">D. Ringach and Y. Baram, "A Diffusion Mechanism for Obstacle Detection from Size-Change Information" in </w:t>
      </w:r>
      <w:r w:rsidRPr="00726FD5">
        <w:rPr>
          <w:rFonts w:ascii="Times" w:hAnsi="Times" w:cs="Times"/>
          <w:i/>
          <w:iCs/>
          <w:szCs w:val="18"/>
        </w:rPr>
        <w:t>IEEE Transactions on Pattern Analysis &amp; Machine Intelligence</w:t>
      </w:r>
      <w:r w:rsidRPr="00726FD5">
        <w:rPr>
          <w:rFonts w:ascii="Times" w:hAnsi="Times" w:cs="Times"/>
          <w:szCs w:val="18"/>
        </w:rPr>
        <w:t>, vol. 14, no. 01, pp. 76-80, 1994.</w:t>
      </w:r>
    </w:p>
    <w:p w14:paraId="765E5564" w14:textId="77777777" w:rsidR="00552D64" w:rsidRPr="00552D64" w:rsidRDefault="00552D64">
      <w:pPr>
        <w:pStyle w:val="Reference"/>
        <w:rPr>
          <w:szCs w:val="18"/>
          <w:lang w:val="en-GB"/>
        </w:rPr>
      </w:pPr>
      <w:r w:rsidRPr="00726FD5">
        <w:rPr>
          <w:szCs w:val="18"/>
        </w:rPr>
        <w:t>E. Variani, X. Lei, E. McDermott, I. L. Moreno and J. Gonzalez-Dominguez, "Deep neural networks for small footprint text-dependent speaker verification," </w:t>
      </w:r>
      <w:r w:rsidRPr="00726FD5">
        <w:rPr>
          <w:rStyle w:val="Emphasis"/>
          <w:szCs w:val="18"/>
        </w:rPr>
        <w:t>2014 IEEE International Conference on Acoustics, Speech and Signal Processing (ICASSP)</w:t>
      </w:r>
      <w:r w:rsidRPr="00726FD5">
        <w:rPr>
          <w:szCs w:val="18"/>
        </w:rPr>
        <w:t>, Florence, 2014, pp. 4052-4056.</w:t>
      </w:r>
    </w:p>
    <w:p w14:paraId="1BFEE52D" w14:textId="77777777" w:rsidR="00552D64" w:rsidRPr="00552D64" w:rsidRDefault="00552D64">
      <w:pPr>
        <w:pStyle w:val="Reference"/>
        <w:rPr>
          <w:lang w:val="en-GB"/>
        </w:rPr>
      </w:pPr>
      <w:r w:rsidRPr="00552D64">
        <w:rPr>
          <w:lang w:val="en-GB"/>
        </w:rPr>
        <w:t>Zhenhao Ge, Ananth N. Iyer, Srinath Cheluvaraja, Ram Sundaram: “Neural Network Based Speaker Classification and Verification Systems with Enhanced Features”, 2017; [http://arxiv.org/abs/1702.02289 arXiv:1702.02289].</w:t>
      </w:r>
    </w:p>
    <w:p w14:paraId="62EB0291" w14:textId="77777777" w:rsidR="00552D64" w:rsidRDefault="00552D64" w:rsidP="00552D64">
      <w:pPr>
        <w:pStyle w:val="Reference"/>
        <w:rPr>
          <w:lang w:val="en-GB"/>
        </w:rPr>
      </w:pPr>
      <w:r>
        <w:rPr>
          <w:lang w:val="en-GB"/>
        </w:rPr>
        <w:t>S</w:t>
      </w:r>
      <w:r w:rsidRPr="00F2171B">
        <w:rPr>
          <w:lang w:val="en-GB"/>
        </w:rPr>
        <w:t>alehghaffari</w:t>
      </w:r>
      <w:r>
        <w:rPr>
          <w:lang w:val="en-GB"/>
        </w:rPr>
        <w:t>, H.,</w:t>
      </w:r>
      <w:r w:rsidRPr="00F2171B">
        <w:rPr>
          <w:lang w:val="en-GB"/>
        </w:rPr>
        <w:t xml:space="preserve"> “Speaker Verification using Convolutional Neural Networks”, 2018; [http://arxiv.org/abs/1803.05427 arXiv:1803.05427].</w:t>
      </w:r>
    </w:p>
    <w:p w14:paraId="612ED7E6" w14:textId="08EB86AC" w:rsidR="0009500C" w:rsidRPr="00726FD5" w:rsidRDefault="00552D64">
      <w:pPr>
        <w:pStyle w:val="Reference"/>
        <w:rPr>
          <w:lang w:val="en-GB"/>
        </w:rPr>
      </w:pPr>
      <w:r w:rsidRPr="00F2171B">
        <w:rPr>
          <w:lang w:val="en-GB"/>
        </w:rPr>
        <w:t>K. R. Farrell, R. J. Mammone and K. T. Assaleh, "Speaker recognition using neural networks and conventional classifiers," in </w:t>
      </w:r>
      <w:r w:rsidRPr="00F2171B">
        <w:rPr>
          <w:i/>
          <w:iCs/>
          <w:lang w:val="en-GB"/>
        </w:rPr>
        <w:t>IEEE Transactions on Speech and Audio Processing</w:t>
      </w:r>
      <w:r w:rsidRPr="00F2171B">
        <w:rPr>
          <w:lang w:val="en-GB"/>
        </w:rPr>
        <w:t>, vol. 2, no. 1, pp. 194-205, Jan. 1994.</w:t>
      </w:r>
    </w:p>
    <w:sectPr w:rsidR="0009500C" w:rsidRPr="00726FD5" w:rsidSect="00816965">
      <w:headerReference w:type="even" r:id="rId18"/>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6DEB9" w14:textId="77777777" w:rsidR="00CC2D23" w:rsidRDefault="00CC2D23">
      <w:r>
        <w:separator/>
      </w:r>
    </w:p>
    <w:p w14:paraId="4D6B27AA" w14:textId="77777777" w:rsidR="00CC2D23" w:rsidRDefault="00CC2D23"/>
  </w:endnote>
  <w:endnote w:type="continuationSeparator" w:id="0">
    <w:p w14:paraId="24463CAA" w14:textId="77777777" w:rsidR="00CC2D23" w:rsidRDefault="00CC2D23">
      <w:r>
        <w:continuationSeparator/>
      </w:r>
    </w:p>
    <w:p w14:paraId="359209CB" w14:textId="77777777" w:rsidR="00CC2D23" w:rsidRDefault="00CC2D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altName w:val="Courier New"/>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implified Arabic Fixed">
    <w:altName w:val="Courier New"/>
    <w:charset w:val="00"/>
    <w:family w:val="modern"/>
    <w:pitch w:val="fixed"/>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616D" w14:textId="77777777" w:rsidR="00A57E88" w:rsidRDefault="00A57E88">
    <w:pPr>
      <w:pStyle w:val="Footer"/>
      <w:framePr w:wrap="around" w:vAnchor="text" w:hAnchor="margin" w:xAlign="center" w:y="1"/>
    </w:pPr>
    <w:r>
      <w:fldChar w:fldCharType="begin"/>
    </w:r>
    <w:r>
      <w:instrText xml:space="preserve">PAGE  </w:instrText>
    </w:r>
    <w:r>
      <w:fldChar w:fldCharType="separate"/>
    </w:r>
    <w:r>
      <w:rPr>
        <w:noProof/>
      </w:rPr>
      <w:t>1</w:t>
    </w:r>
    <w:r>
      <w:rPr>
        <w:noProof/>
      </w:rPr>
      <w:fldChar w:fldCharType="end"/>
    </w:r>
  </w:p>
  <w:p w14:paraId="23D366BF" w14:textId="77777777" w:rsidR="00A57E88" w:rsidRDefault="00A57E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071CE" w14:textId="77777777" w:rsidR="00CC2D23" w:rsidRDefault="00CC2D23">
      <w:r>
        <w:separator/>
      </w:r>
    </w:p>
    <w:p w14:paraId="5A6AD123" w14:textId="77777777" w:rsidR="00CC2D23" w:rsidRDefault="00CC2D23"/>
  </w:footnote>
  <w:footnote w:type="continuationSeparator" w:id="0">
    <w:p w14:paraId="6CC2C3FA" w14:textId="77777777" w:rsidR="00CC2D23" w:rsidRDefault="00CC2D23">
      <w:r>
        <w:continuationSeparator/>
      </w:r>
    </w:p>
    <w:p w14:paraId="06E52F02" w14:textId="77777777" w:rsidR="00CC2D23" w:rsidRDefault="00CC2D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BF11E" w14:textId="77777777" w:rsidR="00A57E88" w:rsidRDefault="00A57E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71379D"/>
    <w:multiLevelType w:val="hybridMultilevel"/>
    <w:tmpl w:val="78E672EA"/>
    <w:lvl w:ilvl="0" w:tplc="E110C98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 w:numId="22">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senwasser, David B [US] (MS)">
    <w15:presenceInfo w15:providerId="None" w15:userId="Rosenwasser, David B [US] (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40B4"/>
    <w:rsid w:val="00085A7B"/>
    <w:rsid w:val="00085C62"/>
    <w:rsid w:val="00093A9E"/>
    <w:rsid w:val="0009500C"/>
    <w:rsid w:val="000D367E"/>
    <w:rsid w:val="000F3F25"/>
    <w:rsid w:val="00107760"/>
    <w:rsid w:val="00110C8D"/>
    <w:rsid w:val="0011350A"/>
    <w:rsid w:val="00117ADD"/>
    <w:rsid w:val="00126ACC"/>
    <w:rsid w:val="00131D1A"/>
    <w:rsid w:val="0013646D"/>
    <w:rsid w:val="0014056E"/>
    <w:rsid w:val="001468A3"/>
    <w:rsid w:val="001468BA"/>
    <w:rsid w:val="00147DC4"/>
    <w:rsid w:val="001521AC"/>
    <w:rsid w:val="00156636"/>
    <w:rsid w:val="001736D3"/>
    <w:rsid w:val="0017426D"/>
    <w:rsid w:val="00182F4E"/>
    <w:rsid w:val="00191EDE"/>
    <w:rsid w:val="00192AB9"/>
    <w:rsid w:val="001965A7"/>
    <w:rsid w:val="00196FD6"/>
    <w:rsid w:val="001A7D8A"/>
    <w:rsid w:val="001B2CE2"/>
    <w:rsid w:val="001B7B06"/>
    <w:rsid w:val="001C1A3E"/>
    <w:rsid w:val="001C30BD"/>
    <w:rsid w:val="001C370A"/>
    <w:rsid w:val="001D62D6"/>
    <w:rsid w:val="001D7F40"/>
    <w:rsid w:val="001F4298"/>
    <w:rsid w:val="00206353"/>
    <w:rsid w:val="00210860"/>
    <w:rsid w:val="00211B04"/>
    <w:rsid w:val="002145F4"/>
    <w:rsid w:val="002216E1"/>
    <w:rsid w:val="002245D9"/>
    <w:rsid w:val="00231591"/>
    <w:rsid w:val="00232B9C"/>
    <w:rsid w:val="00240908"/>
    <w:rsid w:val="00240D82"/>
    <w:rsid w:val="00241530"/>
    <w:rsid w:val="0024262C"/>
    <w:rsid w:val="00245103"/>
    <w:rsid w:val="00252BAC"/>
    <w:rsid w:val="00261602"/>
    <w:rsid w:val="00265695"/>
    <w:rsid w:val="00272229"/>
    <w:rsid w:val="002802A9"/>
    <w:rsid w:val="00285493"/>
    <w:rsid w:val="0029600F"/>
    <w:rsid w:val="00297293"/>
    <w:rsid w:val="002A1B00"/>
    <w:rsid w:val="002A6109"/>
    <w:rsid w:val="002A72D9"/>
    <w:rsid w:val="002B1DED"/>
    <w:rsid w:val="002B2CCA"/>
    <w:rsid w:val="002B46BC"/>
    <w:rsid w:val="002C46BB"/>
    <w:rsid w:val="002C70D4"/>
    <w:rsid w:val="002D10FD"/>
    <w:rsid w:val="002D26A4"/>
    <w:rsid w:val="002E01ED"/>
    <w:rsid w:val="002E1EA8"/>
    <w:rsid w:val="002E5A4F"/>
    <w:rsid w:val="002F0632"/>
    <w:rsid w:val="00303038"/>
    <w:rsid w:val="00307476"/>
    <w:rsid w:val="003236A4"/>
    <w:rsid w:val="00323B83"/>
    <w:rsid w:val="0032555A"/>
    <w:rsid w:val="003331B0"/>
    <w:rsid w:val="00340219"/>
    <w:rsid w:val="00341D6E"/>
    <w:rsid w:val="00342C29"/>
    <w:rsid w:val="00352478"/>
    <w:rsid w:val="0035542C"/>
    <w:rsid w:val="00355867"/>
    <w:rsid w:val="00355A2F"/>
    <w:rsid w:val="00362ED5"/>
    <w:rsid w:val="003663E9"/>
    <w:rsid w:val="00372416"/>
    <w:rsid w:val="00376E7B"/>
    <w:rsid w:val="00377012"/>
    <w:rsid w:val="003775B9"/>
    <w:rsid w:val="00382739"/>
    <w:rsid w:val="00385071"/>
    <w:rsid w:val="00390BB5"/>
    <w:rsid w:val="00392AF5"/>
    <w:rsid w:val="00392EA1"/>
    <w:rsid w:val="0039666F"/>
    <w:rsid w:val="003971E0"/>
    <w:rsid w:val="003B1C80"/>
    <w:rsid w:val="003B37EA"/>
    <w:rsid w:val="003B4333"/>
    <w:rsid w:val="003B4C5A"/>
    <w:rsid w:val="003C08B9"/>
    <w:rsid w:val="003C3D5D"/>
    <w:rsid w:val="003C6D0A"/>
    <w:rsid w:val="003D2502"/>
    <w:rsid w:val="003E61E1"/>
    <w:rsid w:val="003E770D"/>
    <w:rsid w:val="003F78B7"/>
    <w:rsid w:val="00403A05"/>
    <w:rsid w:val="004167DE"/>
    <w:rsid w:val="004209F5"/>
    <w:rsid w:val="0042519E"/>
    <w:rsid w:val="004310A3"/>
    <w:rsid w:val="00431B43"/>
    <w:rsid w:val="004350AD"/>
    <w:rsid w:val="00435863"/>
    <w:rsid w:val="00441376"/>
    <w:rsid w:val="00442711"/>
    <w:rsid w:val="00451197"/>
    <w:rsid w:val="00482F6F"/>
    <w:rsid w:val="00492AF7"/>
    <w:rsid w:val="004A058F"/>
    <w:rsid w:val="004A7C8B"/>
    <w:rsid w:val="004B1FC5"/>
    <w:rsid w:val="004B760F"/>
    <w:rsid w:val="004C0A7F"/>
    <w:rsid w:val="004C1E7E"/>
    <w:rsid w:val="004C2F52"/>
    <w:rsid w:val="004D438F"/>
    <w:rsid w:val="004E23A8"/>
    <w:rsid w:val="004E34B6"/>
    <w:rsid w:val="004F20A9"/>
    <w:rsid w:val="004F79CF"/>
    <w:rsid w:val="00501C82"/>
    <w:rsid w:val="00530AEE"/>
    <w:rsid w:val="00545A9F"/>
    <w:rsid w:val="0055124C"/>
    <w:rsid w:val="00552D64"/>
    <w:rsid w:val="00557997"/>
    <w:rsid w:val="00561015"/>
    <w:rsid w:val="00566030"/>
    <w:rsid w:val="005A4C37"/>
    <w:rsid w:val="005B04AD"/>
    <w:rsid w:val="005B6383"/>
    <w:rsid w:val="005C337D"/>
    <w:rsid w:val="005C4174"/>
    <w:rsid w:val="005C6E74"/>
    <w:rsid w:val="005D402D"/>
    <w:rsid w:val="005D4B87"/>
    <w:rsid w:val="005E6B3E"/>
    <w:rsid w:val="005E7F2D"/>
    <w:rsid w:val="005F317A"/>
    <w:rsid w:val="005F74C9"/>
    <w:rsid w:val="0060531A"/>
    <w:rsid w:val="00606A8E"/>
    <w:rsid w:val="0061221B"/>
    <w:rsid w:val="00612A36"/>
    <w:rsid w:val="00613C75"/>
    <w:rsid w:val="0061402F"/>
    <w:rsid w:val="00631189"/>
    <w:rsid w:val="00632513"/>
    <w:rsid w:val="00643457"/>
    <w:rsid w:val="00644741"/>
    <w:rsid w:val="00651CA6"/>
    <w:rsid w:val="006566C3"/>
    <w:rsid w:val="0066151D"/>
    <w:rsid w:val="00665C37"/>
    <w:rsid w:val="00673B7C"/>
    <w:rsid w:val="006804A3"/>
    <w:rsid w:val="00686DD8"/>
    <w:rsid w:val="00690EE9"/>
    <w:rsid w:val="006B56EE"/>
    <w:rsid w:val="006C7416"/>
    <w:rsid w:val="006D1362"/>
    <w:rsid w:val="006D7203"/>
    <w:rsid w:val="006E1BAA"/>
    <w:rsid w:val="006F2A1E"/>
    <w:rsid w:val="007078A6"/>
    <w:rsid w:val="007148CB"/>
    <w:rsid w:val="00723444"/>
    <w:rsid w:val="00726FD5"/>
    <w:rsid w:val="00740586"/>
    <w:rsid w:val="00740F5C"/>
    <w:rsid w:val="00744B29"/>
    <w:rsid w:val="00757F43"/>
    <w:rsid w:val="00763264"/>
    <w:rsid w:val="0077737A"/>
    <w:rsid w:val="00781D02"/>
    <w:rsid w:val="007860EB"/>
    <w:rsid w:val="00790FA5"/>
    <w:rsid w:val="007B1AC4"/>
    <w:rsid w:val="007B21D8"/>
    <w:rsid w:val="007B7348"/>
    <w:rsid w:val="007C2697"/>
    <w:rsid w:val="007C60BA"/>
    <w:rsid w:val="007D19D8"/>
    <w:rsid w:val="007D4FA2"/>
    <w:rsid w:val="007D69AA"/>
    <w:rsid w:val="007E51AF"/>
    <w:rsid w:val="007E538F"/>
    <w:rsid w:val="007E732B"/>
    <w:rsid w:val="007E7B7C"/>
    <w:rsid w:val="007F3F27"/>
    <w:rsid w:val="008039A8"/>
    <w:rsid w:val="00813381"/>
    <w:rsid w:val="00816965"/>
    <w:rsid w:val="00817F21"/>
    <w:rsid w:val="008263B5"/>
    <w:rsid w:val="008354CD"/>
    <w:rsid w:val="00840551"/>
    <w:rsid w:val="0085508B"/>
    <w:rsid w:val="00862963"/>
    <w:rsid w:val="00862AB8"/>
    <w:rsid w:val="008634F6"/>
    <w:rsid w:val="00865A61"/>
    <w:rsid w:val="00885F85"/>
    <w:rsid w:val="00896D10"/>
    <w:rsid w:val="00897B12"/>
    <w:rsid w:val="008B7144"/>
    <w:rsid w:val="008C145A"/>
    <w:rsid w:val="008C6821"/>
    <w:rsid w:val="008E0FA8"/>
    <w:rsid w:val="008E1D8F"/>
    <w:rsid w:val="008E3FA2"/>
    <w:rsid w:val="008F11DB"/>
    <w:rsid w:val="008F4C3E"/>
    <w:rsid w:val="008F4FDE"/>
    <w:rsid w:val="00904AC5"/>
    <w:rsid w:val="00925435"/>
    <w:rsid w:val="00933CCC"/>
    <w:rsid w:val="00940561"/>
    <w:rsid w:val="009435A7"/>
    <w:rsid w:val="009437EA"/>
    <w:rsid w:val="0095591D"/>
    <w:rsid w:val="009569C4"/>
    <w:rsid w:val="00967965"/>
    <w:rsid w:val="00970606"/>
    <w:rsid w:val="00970D26"/>
    <w:rsid w:val="009748AF"/>
    <w:rsid w:val="00976887"/>
    <w:rsid w:val="009803E1"/>
    <w:rsid w:val="009879A5"/>
    <w:rsid w:val="00990361"/>
    <w:rsid w:val="009935B9"/>
    <w:rsid w:val="00995BF8"/>
    <w:rsid w:val="009A71D3"/>
    <w:rsid w:val="009B1555"/>
    <w:rsid w:val="009C172C"/>
    <w:rsid w:val="009C19E6"/>
    <w:rsid w:val="009C477A"/>
    <w:rsid w:val="009D0299"/>
    <w:rsid w:val="009D7B82"/>
    <w:rsid w:val="009F0933"/>
    <w:rsid w:val="009F75BD"/>
    <w:rsid w:val="00A02CB5"/>
    <w:rsid w:val="00A03B45"/>
    <w:rsid w:val="00A14B17"/>
    <w:rsid w:val="00A2585B"/>
    <w:rsid w:val="00A3064C"/>
    <w:rsid w:val="00A33F8A"/>
    <w:rsid w:val="00A463A1"/>
    <w:rsid w:val="00A468F3"/>
    <w:rsid w:val="00A57E88"/>
    <w:rsid w:val="00A65AA1"/>
    <w:rsid w:val="00A73D7F"/>
    <w:rsid w:val="00A84B53"/>
    <w:rsid w:val="00A877D4"/>
    <w:rsid w:val="00A9171E"/>
    <w:rsid w:val="00A92A71"/>
    <w:rsid w:val="00A97CDC"/>
    <w:rsid w:val="00AA0EF1"/>
    <w:rsid w:val="00AA372F"/>
    <w:rsid w:val="00AA3B2A"/>
    <w:rsid w:val="00AB2920"/>
    <w:rsid w:val="00AB3D54"/>
    <w:rsid w:val="00AC7B35"/>
    <w:rsid w:val="00AD0510"/>
    <w:rsid w:val="00AD0531"/>
    <w:rsid w:val="00AD2EC0"/>
    <w:rsid w:val="00AD4172"/>
    <w:rsid w:val="00AE2468"/>
    <w:rsid w:val="00AF0CA4"/>
    <w:rsid w:val="00AF0FBB"/>
    <w:rsid w:val="00B051E6"/>
    <w:rsid w:val="00B05FFF"/>
    <w:rsid w:val="00B1050C"/>
    <w:rsid w:val="00B11E6A"/>
    <w:rsid w:val="00B1582F"/>
    <w:rsid w:val="00B2112B"/>
    <w:rsid w:val="00B21DA8"/>
    <w:rsid w:val="00B27943"/>
    <w:rsid w:val="00B31EDF"/>
    <w:rsid w:val="00B47930"/>
    <w:rsid w:val="00B50090"/>
    <w:rsid w:val="00B575A0"/>
    <w:rsid w:val="00B71CAE"/>
    <w:rsid w:val="00B740EF"/>
    <w:rsid w:val="00B76601"/>
    <w:rsid w:val="00B7745F"/>
    <w:rsid w:val="00B8669E"/>
    <w:rsid w:val="00B8683F"/>
    <w:rsid w:val="00B9039B"/>
    <w:rsid w:val="00B916AD"/>
    <w:rsid w:val="00BA36A7"/>
    <w:rsid w:val="00BA3C66"/>
    <w:rsid w:val="00BB1F64"/>
    <w:rsid w:val="00BB2B51"/>
    <w:rsid w:val="00BD5A7C"/>
    <w:rsid w:val="00BE1283"/>
    <w:rsid w:val="00BE12DE"/>
    <w:rsid w:val="00BE542C"/>
    <w:rsid w:val="00BF361D"/>
    <w:rsid w:val="00C01C60"/>
    <w:rsid w:val="00C03B56"/>
    <w:rsid w:val="00C047A2"/>
    <w:rsid w:val="00C0721A"/>
    <w:rsid w:val="00C17416"/>
    <w:rsid w:val="00C24B30"/>
    <w:rsid w:val="00C26D28"/>
    <w:rsid w:val="00C409F7"/>
    <w:rsid w:val="00C76291"/>
    <w:rsid w:val="00C83099"/>
    <w:rsid w:val="00C87B28"/>
    <w:rsid w:val="00C90371"/>
    <w:rsid w:val="00C9254F"/>
    <w:rsid w:val="00CA6BC4"/>
    <w:rsid w:val="00CB1414"/>
    <w:rsid w:val="00CB24CC"/>
    <w:rsid w:val="00CC2D23"/>
    <w:rsid w:val="00CC6CF8"/>
    <w:rsid w:val="00CD11A4"/>
    <w:rsid w:val="00CE0AF4"/>
    <w:rsid w:val="00CE13F2"/>
    <w:rsid w:val="00CE747E"/>
    <w:rsid w:val="00CF2EB5"/>
    <w:rsid w:val="00CF3116"/>
    <w:rsid w:val="00D0215C"/>
    <w:rsid w:val="00D02B23"/>
    <w:rsid w:val="00D04618"/>
    <w:rsid w:val="00D046E7"/>
    <w:rsid w:val="00D054C6"/>
    <w:rsid w:val="00D0741C"/>
    <w:rsid w:val="00D12085"/>
    <w:rsid w:val="00D1369C"/>
    <w:rsid w:val="00D1761F"/>
    <w:rsid w:val="00D20455"/>
    <w:rsid w:val="00D27F99"/>
    <w:rsid w:val="00D339B9"/>
    <w:rsid w:val="00D44E99"/>
    <w:rsid w:val="00D45297"/>
    <w:rsid w:val="00D477DB"/>
    <w:rsid w:val="00D71F2F"/>
    <w:rsid w:val="00D855AF"/>
    <w:rsid w:val="00D9424E"/>
    <w:rsid w:val="00D957AF"/>
    <w:rsid w:val="00D96309"/>
    <w:rsid w:val="00D97BCD"/>
    <w:rsid w:val="00DA112F"/>
    <w:rsid w:val="00DA494F"/>
    <w:rsid w:val="00DB45E1"/>
    <w:rsid w:val="00DD0B13"/>
    <w:rsid w:val="00DE239E"/>
    <w:rsid w:val="00DE2492"/>
    <w:rsid w:val="00DE75A4"/>
    <w:rsid w:val="00DF2054"/>
    <w:rsid w:val="00DF29F7"/>
    <w:rsid w:val="00DF6F1D"/>
    <w:rsid w:val="00DF7924"/>
    <w:rsid w:val="00E0340E"/>
    <w:rsid w:val="00E07261"/>
    <w:rsid w:val="00E07391"/>
    <w:rsid w:val="00E242F7"/>
    <w:rsid w:val="00E26C06"/>
    <w:rsid w:val="00E26E62"/>
    <w:rsid w:val="00E33737"/>
    <w:rsid w:val="00E36139"/>
    <w:rsid w:val="00E52946"/>
    <w:rsid w:val="00E542FC"/>
    <w:rsid w:val="00E66377"/>
    <w:rsid w:val="00E66694"/>
    <w:rsid w:val="00E72E35"/>
    <w:rsid w:val="00E7616C"/>
    <w:rsid w:val="00E83061"/>
    <w:rsid w:val="00E832C2"/>
    <w:rsid w:val="00E91B82"/>
    <w:rsid w:val="00E92C85"/>
    <w:rsid w:val="00E94898"/>
    <w:rsid w:val="00EA1CFA"/>
    <w:rsid w:val="00EA341B"/>
    <w:rsid w:val="00EB00B5"/>
    <w:rsid w:val="00EB17A2"/>
    <w:rsid w:val="00EB376E"/>
    <w:rsid w:val="00ED4D83"/>
    <w:rsid w:val="00EE28EB"/>
    <w:rsid w:val="00EE7BD8"/>
    <w:rsid w:val="00EF15D8"/>
    <w:rsid w:val="00F00132"/>
    <w:rsid w:val="00F01935"/>
    <w:rsid w:val="00F07526"/>
    <w:rsid w:val="00F204A4"/>
    <w:rsid w:val="00F261A0"/>
    <w:rsid w:val="00F268EC"/>
    <w:rsid w:val="00F341B3"/>
    <w:rsid w:val="00F35D82"/>
    <w:rsid w:val="00F40349"/>
    <w:rsid w:val="00F44114"/>
    <w:rsid w:val="00F452A6"/>
    <w:rsid w:val="00F479A9"/>
    <w:rsid w:val="00F765DE"/>
    <w:rsid w:val="00F82088"/>
    <w:rsid w:val="00F82A60"/>
    <w:rsid w:val="00F90087"/>
    <w:rsid w:val="00F93251"/>
    <w:rsid w:val="00F94ABD"/>
    <w:rsid w:val="00F95F24"/>
    <w:rsid w:val="00FA1354"/>
    <w:rsid w:val="00FA685E"/>
    <w:rsid w:val="00FB006F"/>
    <w:rsid w:val="00FC5DB9"/>
    <w:rsid w:val="00FD55B3"/>
    <w:rsid w:val="00FE263A"/>
    <w:rsid w:val="00FE4D74"/>
    <w:rsid w:val="00FF66EC"/>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9DB8B"/>
  <w15:docId w15:val="{302B45FC-B0F1-4261-981F-8A038667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23B83"/>
    <w:rPr>
      <w:color w:val="808080"/>
    </w:rPr>
  </w:style>
  <w:style w:type="table" w:customStyle="1" w:styleId="PlainTable23">
    <w:name w:val="Plain Table 23"/>
    <w:basedOn w:val="TableNormal"/>
    <w:uiPriority w:val="42"/>
    <w:rsid w:val="00665C37"/>
    <w:rPr>
      <w:rFonts w:ascii="Calibri" w:eastAsia="Calibri" w:hAnsi="Calibri"/>
      <w:sz w:val="22"/>
      <w:szCs w:val="22"/>
      <w:lang w:val="en-US" w:eastAsia="en-US"/>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Emphasis">
    <w:name w:val="Emphasis"/>
    <w:uiPriority w:val="20"/>
    <w:qFormat/>
    <w:rsid w:val="00552D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4972">
      <w:bodyDiv w:val="1"/>
      <w:marLeft w:val="0"/>
      <w:marRight w:val="0"/>
      <w:marTop w:val="0"/>
      <w:marBottom w:val="0"/>
      <w:divBdr>
        <w:top w:val="none" w:sz="0" w:space="0" w:color="auto"/>
        <w:left w:val="none" w:sz="0" w:space="0" w:color="auto"/>
        <w:bottom w:val="none" w:sz="0" w:space="0" w:color="auto"/>
        <w:right w:val="none" w:sz="0" w:space="0" w:color="auto"/>
      </w:divBdr>
    </w:div>
    <w:div w:id="723942459">
      <w:bodyDiv w:val="1"/>
      <w:marLeft w:val="0"/>
      <w:marRight w:val="0"/>
      <w:marTop w:val="0"/>
      <w:marBottom w:val="0"/>
      <w:divBdr>
        <w:top w:val="none" w:sz="0" w:space="0" w:color="auto"/>
        <w:left w:val="none" w:sz="0" w:space="0" w:color="auto"/>
        <w:bottom w:val="none" w:sz="0" w:space="0" w:color="auto"/>
        <w:right w:val="none" w:sz="0" w:space="0" w:color="auto"/>
      </w:divBdr>
    </w:div>
    <w:div w:id="1003899498">
      <w:bodyDiv w:val="1"/>
      <w:marLeft w:val="0"/>
      <w:marRight w:val="0"/>
      <w:marTop w:val="0"/>
      <w:marBottom w:val="0"/>
      <w:divBdr>
        <w:top w:val="none" w:sz="0" w:space="0" w:color="auto"/>
        <w:left w:val="none" w:sz="0" w:space="0" w:color="auto"/>
        <w:bottom w:val="none" w:sz="0" w:space="0" w:color="auto"/>
        <w:right w:val="none" w:sz="0" w:space="0" w:color="auto"/>
      </w:divBdr>
    </w:div>
    <w:div w:id="17831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66C5D1-39BD-4D55-85BA-E37648DFC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4719</Words>
  <Characters>26901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31557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Rosenwasser, David B [US] (MS)</cp:lastModifiedBy>
  <cp:revision>2</cp:revision>
  <cp:lastPrinted>2018-02-02T01:35:00Z</cp:lastPrinted>
  <dcterms:created xsi:type="dcterms:W3CDTF">2019-03-14T01:41:00Z</dcterms:created>
  <dcterms:modified xsi:type="dcterms:W3CDTF">2019-03-14T01:41:00Z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